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8CC30" w14:textId="77777777" w:rsidR="00245112" w:rsidRDefault="00F239A3">
      <w:pPr>
        <w:pStyle w:val="a5"/>
        <w:spacing w:before="0" w:beforeAutospacing="0" w:after="0" w:afterAutospacing="0" w:line="360" w:lineRule="auto"/>
        <w:ind w:firstLineChars="200" w:firstLine="560"/>
        <w:jc w:val="center"/>
        <w:rPr>
          <w:rFonts w:ascii="Times New Roman" w:hAnsi="Times New Roman" w:cs="Times New Roman"/>
          <w:color w:val="212529"/>
          <w:sz w:val="28"/>
          <w:szCs w:val="28"/>
        </w:rPr>
      </w:pPr>
      <w:r>
        <w:rPr>
          <w:rFonts w:ascii="Times New Roman" w:hAnsi="Times New Roman" w:cs="Times New Roman"/>
          <w:color w:val="212529"/>
          <w:sz w:val="28"/>
          <w:szCs w:val="28"/>
        </w:rPr>
        <w:t>环境治理的内卷化与有机嵌入</w:t>
      </w:r>
    </w:p>
    <w:p w14:paraId="58FE330A" w14:textId="77777777" w:rsidR="00245112" w:rsidRDefault="00245112">
      <w:pPr>
        <w:pStyle w:val="a5"/>
        <w:spacing w:before="0" w:beforeAutospacing="0" w:after="0" w:afterAutospacing="0" w:line="360" w:lineRule="auto"/>
        <w:ind w:firstLineChars="200" w:firstLine="360"/>
        <w:jc w:val="center"/>
        <w:rPr>
          <w:rFonts w:ascii="Times New Roman" w:hAnsi="Times New Roman" w:cs="Times New Roman"/>
          <w:color w:val="212529"/>
          <w:sz w:val="18"/>
          <w:szCs w:val="18"/>
        </w:rPr>
      </w:pPr>
    </w:p>
    <w:p w14:paraId="2AF8EC2A" w14:textId="77777777" w:rsidR="00245112" w:rsidRDefault="00F239A3">
      <w:pPr>
        <w:pStyle w:val="1"/>
        <w:numPr>
          <w:ilvl w:val="0"/>
          <w:numId w:val="1"/>
        </w:numPr>
        <w:spacing w:line="360" w:lineRule="auto"/>
        <w:ind w:firstLineChars="0"/>
        <w:jc w:val="center"/>
        <w:rPr>
          <w:rFonts w:ascii="SimSun" w:eastAsia="SimSun" w:hAnsi="SimSun"/>
          <w:sz w:val="28"/>
          <w:szCs w:val="28"/>
        </w:rPr>
      </w:pPr>
      <w:r>
        <w:rPr>
          <w:rFonts w:ascii="SimSun" w:eastAsia="SimSun" w:hAnsi="SimSun"/>
          <w:sz w:val="28"/>
          <w:szCs w:val="28"/>
        </w:rPr>
        <w:t>问题的提出</w:t>
      </w:r>
    </w:p>
    <w:p w14:paraId="2A88BF75" w14:textId="3D7BDADD" w:rsidR="00245112" w:rsidRDefault="00586ABA">
      <w:pPr>
        <w:pStyle w:val="1"/>
        <w:spacing w:line="360" w:lineRule="auto"/>
        <w:ind w:left="360" w:firstLine="360"/>
        <w:rPr>
          <w:rFonts w:ascii="Times New Roman" w:eastAsia="SimSun" w:hAnsi="Times New Roman"/>
          <w:sz w:val="18"/>
          <w:szCs w:val="18"/>
        </w:rPr>
      </w:pPr>
      <w:ins w:id="0" w:author="Hu Yue" w:date="2022-08-25T12:16:00Z">
        <w:r>
          <w:rPr>
            <w:rFonts w:ascii="Times New Roman" w:eastAsia="SimSun" w:hAnsi="Times New Roman" w:hint="eastAsia"/>
            <w:sz w:val="18"/>
            <w:szCs w:val="18"/>
          </w:rPr>
          <w:t>如何</w:t>
        </w:r>
        <w:r>
          <w:rPr>
            <w:rFonts w:ascii="Times New Roman" w:eastAsia="SimSun" w:hAnsi="Times New Roman" w:hint="eastAsia"/>
            <w:sz w:val="18"/>
            <w:szCs w:val="18"/>
            <w:lang w:eastAsia="zh-Hans"/>
          </w:rPr>
          <w:t>推动</w:t>
        </w:r>
        <w:r>
          <w:rPr>
            <w:rFonts w:ascii="Times New Roman" w:eastAsia="SimSun" w:hAnsi="Times New Roman"/>
            <w:sz w:val="18"/>
            <w:szCs w:val="18"/>
          </w:rPr>
          <w:t>外部行政资源与内部自治资源的有机结合，</w:t>
        </w:r>
        <w:r>
          <w:rPr>
            <w:rFonts w:ascii="Times New Roman" w:eastAsia="SimSun" w:hAnsi="Times New Roman" w:hint="eastAsia"/>
            <w:sz w:val="18"/>
            <w:szCs w:val="18"/>
            <w:lang w:eastAsia="zh-Hans"/>
          </w:rPr>
          <w:t>实现</w:t>
        </w:r>
        <w:r>
          <w:rPr>
            <w:rFonts w:ascii="Times New Roman" w:eastAsia="SimSun" w:hAnsi="Times New Roman" w:hint="eastAsia"/>
            <w:sz w:val="18"/>
            <w:szCs w:val="18"/>
          </w:rPr>
          <w:t>国家</w:t>
        </w:r>
        <w:r>
          <w:rPr>
            <w:rFonts w:ascii="Times New Roman" w:eastAsia="SimSun" w:hAnsi="Times New Roman" w:hint="eastAsia"/>
            <w:sz w:val="18"/>
            <w:szCs w:val="18"/>
            <w:lang w:eastAsia="zh-Hans"/>
          </w:rPr>
          <w:t>政策的有效落地</w:t>
        </w:r>
        <w:r>
          <w:rPr>
            <w:rFonts w:ascii="Times New Roman" w:eastAsia="SimSun" w:hAnsi="Times New Roman" w:hint="eastAsia"/>
            <w:sz w:val="18"/>
            <w:szCs w:val="18"/>
          </w:rPr>
          <w:t>，达成</w:t>
        </w:r>
        <w:r>
          <w:rPr>
            <w:rFonts w:ascii="Times New Roman" w:eastAsia="SimSun" w:hAnsi="Times New Roman"/>
            <w:sz w:val="18"/>
            <w:szCs w:val="18"/>
          </w:rPr>
          <w:t>国家</w:t>
        </w:r>
        <w:r>
          <w:rPr>
            <w:rFonts w:ascii="Times New Roman" w:eastAsia="SimSun" w:hAnsi="Times New Roman" w:hint="eastAsia"/>
            <w:sz w:val="18"/>
            <w:szCs w:val="18"/>
            <w:lang w:eastAsia="zh-Hans"/>
          </w:rPr>
          <w:t>权力</w:t>
        </w:r>
        <w:r>
          <w:rPr>
            <w:rFonts w:ascii="Times New Roman" w:eastAsia="SimSun" w:hAnsi="Times New Roman"/>
            <w:sz w:val="18"/>
            <w:szCs w:val="18"/>
          </w:rPr>
          <w:t>的</w:t>
        </w:r>
        <w:r>
          <w:rPr>
            <w:rFonts w:ascii="Times New Roman" w:eastAsia="SimSun" w:hAnsi="Times New Roman" w:hint="eastAsia"/>
            <w:sz w:val="18"/>
            <w:szCs w:val="18"/>
            <w:lang w:eastAsia="zh-Hans"/>
          </w:rPr>
          <w:t>有效下沉与有机嵌入</w:t>
        </w:r>
        <w:r>
          <w:rPr>
            <w:rFonts w:ascii="Times New Roman" w:eastAsia="SimSun" w:hAnsi="Times New Roman" w:hint="eastAsia"/>
            <w:sz w:val="18"/>
            <w:szCs w:val="18"/>
          </w:rPr>
          <w:t>是本文着重探讨的问题。</w:t>
        </w:r>
      </w:ins>
      <w:del w:id="1" w:author="Hu Yue" w:date="2022-08-25T12:16:00Z">
        <w:r w:rsidR="00F239A3" w:rsidDel="00586ABA">
          <w:rPr>
            <w:rFonts w:ascii="Times New Roman" w:eastAsia="SimSun" w:hAnsi="Times New Roman" w:hint="eastAsia"/>
            <w:sz w:val="18"/>
            <w:szCs w:val="18"/>
          </w:rPr>
          <w:delText>作为农村治理的重要维度，</w:delText>
        </w:r>
      </w:del>
      <w:r w:rsidR="00F239A3">
        <w:rPr>
          <w:rFonts w:ascii="Times New Roman" w:eastAsia="SimSun" w:hAnsi="Times New Roman" w:hint="eastAsia"/>
          <w:sz w:val="18"/>
          <w:szCs w:val="18"/>
        </w:rPr>
        <w:t>环境治理</w:t>
      </w:r>
      <w:ins w:id="2" w:author="Hu Yue" w:date="2022-08-25T12:17:00Z">
        <w:r>
          <w:rPr>
            <w:rFonts w:ascii="Times New Roman" w:eastAsia="SimSun" w:hAnsi="Times New Roman" w:hint="eastAsia"/>
            <w:sz w:val="18"/>
            <w:szCs w:val="18"/>
          </w:rPr>
          <w:t>将作为对这一问题讨论的实证切口。它是</w:t>
        </w:r>
        <w:r>
          <w:rPr>
            <w:rFonts w:ascii="Times New Roman" w:eastAsia="SimSun" w:hAnsi="Times New Roman" w:hint="eastAsia"/>
            <w:sz w:val="18"/>
            <w:szCs w:val="18"/>
          </w:rPr>
          <w:t>农村治理的重要维度，</w:t>
        </w:r>
        <w:r>
          <w:rPr>
            <w:rFonts w:ascii="Times New Roman" w:eastAsia="SimSun" w:hAnsi="Times New Roman" w:hint="eastAsia"/>
            <w:sz w:val="18"/>
            <w:szCs w:val="18"/>
          </w:rPr>
          <w:t>也</w:t>
        </w:r>
      </w:ins>
      <w:r w:rsidR="00F239A3">
        <w:rPr>
          <w:rFonts w:ascii="Times New Roman" w:eastAsia="SimSun" w:hAnsi="Times New Roman" w:hint="eastAsia"/>
          <w:sz w:val="18"/>
          <w:szCs w:val="18"/>
        </w:rPr>
        <w:t>是</w:t>
      </w:r>
      <w:del w:id="3" w:author="Hu Yue" w:date="2022-08-25T12:14:00Z">
        <w:r w:rsidR="00F239A3" w:rsidDel="00586ABA">
          <w:rPr>
            <w:rFonts w:ascii="Times New Roman" w:eastAsia="SimSun" w:hAnsi="Times New Roman" w:hint="eastAsia"/>
            <w:sz w:val="18"/>
            <w:szCs w:val="18"/>
            <w:lang w:eastAsia="zh-Hans"/>
          </w:rPr>
          <w:delText>实现</w:delText>
        </w:r>
      </w:del>
      <w:r w:rsidR="00F239A3">
        <w:rPr>
          <w:rFonts w:ascii="Times New Roman" w:eastAsia="SimSun" w:hAnsi="Times New Roman" w:hint="eastAsia"/>
          <w:sz w:val="18"/>
          <w:szCs w:val="18"/>
          <w:lang w:eastAsia="zh-Hans"/>
        </w:rPr>
        <w:t>国家权力与村民日常化</w:t>
      </w:r>
      <w:r w:rsidR="00F239A3">
        <w:rPr>
          <w:rFonts w:ascii="Times New Roman" w:eastAsia="SimSun" w:hAnsi="Times New Roman"/>
          <w:sz w:val="18"/>
          <w:szCs w:val="18"/>
          <w:lang w:eastAsia="zh-Hans"/>
        </w:rPr>
        <w:t>、</w:t>
      </w:r>
      <w:r w:rsidR="00F239A3">
        <w:rPr>
          <w:rFonts w:ascii="Times New Roman" w:eastAsia="SimSun" w:hAnsi="Times New Roman" w:hint="eastAsia"/>
          <w:sz w:val="18"/>
          <w:szCs w:val="18"/>
          <w:lang w:eastAsia="zh-Hans"/>
        </w:rPr>
        <w:t>规范化接触</w:t>
      </w:r>
      <w:r w:rsidR="00F239A3">
        <w:rPr>
          <w:rFonts w:ascii="Times New Roman" w:eastAsia="SimSun" w:hAnsi="Times New Roman"/>
          <w:sz w:val="18"/>
          <w:szCs w:val="18"/>
        </w:rPr>
        <w:t>的</w:t>
      </w:r>
      <w:del w:id="4" w:author="Hu Yue" w:date="2022-08-25T12:18:00Z">
        <w:r w:rsidR="00F239A3" w:rsidDel="00586ABA">
          <w:rPr>
            <w:rFonts w:ascii="Times New Roman" w:eastAsia="SimSun" w:hAnsi="Times New Roman" w:hint="eastAsia"/>
            <w:sz w:val="18"/>
            <w:szCs w:val="18"/>
          </w:rPr>
          <w:delText>关键途径</w:delText>
        </w:r>
      </w:del>
      <w:ins w:id="5" w:author="Hu Yue" w:date="2022-08-25T12:18:00Z">
        <w:r>
          <w:rPr>
            <w:rFonts w:ascii="Times New Roman" w:eastAsia="SimSun" w:hAnsi="Times New Roman" w:hint="eastAsia"/>
            <w:sz w:val="18"/>
            <w:szCs w:val="18"/>
          </w:rPr>
          <w:t>重要连结</w:t>
        </w:r>
      </w:ins>
      <w:r w:rsidR="00F239A3">
        <w:rPr>
          <w:rFonts w:ascii="Times New Roman" w:eastAsia="SimSun" w:hAnsi="Times New Roman" w:hint="eastAsia"/>
          <w:sz w:val="18"/>
          <w:szCs w:val="18"/>
        </w:rPr>
        <w:t>，</w:t>
      </w:r>
      <w:ins w:id="6" w:author="Hu Yue" w:date="2022-08-25T12:15:00Z">
        <w:r>
          <w:rPr>
            <w:rFonts w:ascii="Times New Roman" w:eastAsia="SimSun" w:hAnsi="Times New Roman" w:hint="eastAsia"/>
            <w:sz w:val="18"/>
            <w:szCs w:val="18"/>
          </w:rPr>
          <w:t>更</w:t>
        </w:r>
      </w:ins>
      <w:r w:rsidR="00F239A3">
        <w:rPr>
          <w:rFonts w:ascii="Times New Roman" w:eastAsia="SimSun" w:hAnsi="Times New Roman" w:hint="eastAsia"/>
          <w:sz w:val="18"/>
          <w:szCs w:val="18"/>
          <w:lang w:eastAsia="zh-Hans"/>
        </w:rPr>
        <w:t>是国家</w:t>
      </w:r>
      <w:ins w:id="7" w:author="Hu Yue" w:date="2022-08-25T12:15:00Z">
        <w:r>
          <w:rPr>
            <w:rFonts w:ascii="Times New Roman" w:eastAsia="SimSun" w:hAnsi="Times New Roman" w:hint="eastAsia"/>
            <w:sz w:val="18"/>
            <w:szCs w:val="18"/>
            <w:lang w:eastAsia="zh-Hans"/>
          </w:rPr>
          <w:t>权力</w:t>
        </w:r>
      </w:ins>
      <w:del w:id="8" w:author="Hu Yue" w:date="2022-08-25T12:15:00Z">
        <w:r w:rsidR="00F239A3" w:rsidDel="00586ABA">
          <w:rPr>
            <w:rFonts w:ascii="Times New Roman" w:eastAsia="SimSun" w:hAnsi="Times New Roman" w:hint="eastAsia"/>
            <w:sz w:val="18"/>
            <w:szCs w:val="18"/>
            <w:lang w:eastAsia="zh-Hans"/>
          </w:rPr>
          <w:delText>政权</w:delText>
        </w:r>
      </w:del>
      <w:r w:rsidR="00F239A3">
        <w:rPr>
          <w:rFonts w:ascii="Times New Roman" w:eastAsia="SimSun" w:hAnsi="Times New Roman" w:hint="eastAsia"/>
          <w:sz w:val="18"/>
          <w:szCs w:val="18"/>
          <w:lang w:eastAsia="zh-Hans"/>
        </w:rPr>
        <w:t>深入到农村的一个重要环节</w:t>
      </w:r>
      <w:r w:rsidR="00F239A3">
        <w:rPr>
          <w:rFonts w:ascii="Times New Roman" w:eastAsia="SimSun" w:hAnsi="Times New Roman"/>
          <w:sz w:val="18"/>
          <w:szCs w:val="18"/>
          <w:lang w:eastAsia="zh-Hans"/>
        </w:rPr>
        <w:t>。</w:t>
      </w:r>
      <w:commentRangeStart w:id="9"/>
      <w:r w:rsidR="00F239A3">
        <w:rPr>
          <w:rFonts w:ascii="Times New Roman" w:eastAsia="SimSun" w:hAnsi="Times New Roman" w:hint="eastAsia"/>
          <w:sz w:val="18"/>
          <w:szCs w:val="18"/>
        </w:rPr>
        <w:t>环境治理所遭遇的困境体现出</w:t>
      </w:r>
      <w:r w:rsidR="00F239A3">
        <w:rPr>
          <w:rFonts w:ascii="Times New Roman" w:eastAsia="SimSun" w:hAnsi="Times New Roman" w:hint="eastAsia"/>
          <w:sz w:val="18"/>
          <w:szCs w:val="18"/>
          <w:lang w:eastAsia="zh-Hans"/>
        </w:rPr>
        <w:t>当前</w:t>
      </w:r>
      <w:r w:rsidR="00F239A3">
        <w:rPr>
          <w:rFonts w:ascii="Times New Roman" w:eastAsia="SimSun" w:hAnsi="Times New Roman" w:hint="eastAsia"/>
          <w:sz w:val="18"/>
          <w:szCs w:val="18"/>
        </w:rPr>
        <w:t>中国农村治理面临的问题</w:t>
      </w:r>
      <w:r w:rsidR="00F239A3">
        <w:rPr>
          <w:rFonts w:ascii="Times New Roman" w:eastAsia="SimSun" w:hAnsi="Times New Roman"/>
          <w:sz w:val="18"/>
          <w:szCs w:val="18"/>
        </w:rPr>
        <w:t>。</w:t>
      </w:r>
      <w:commentRangeEnd w:id="9"/>
      <w:r>
        <w:rPr>
          <w:rStyle w:val="a8"/>
          <w:rFonts w:asciiTheme="minorHAnsi" w:eastAsiaTheme="minorEastAsia" w:hAnsiTheme="minorHAnsi" w:cstheme="minorBidi"/>
        </w:rPr>
        <w:commentReference w:id="9"/>
      </w:r>
      <w:r w:rsidR="00F239A3">
        <w:rPr>
          <w:rFonts w:ascii="Times New Roman" w:eastAsia="SimSun" w:hAnsi="Times New Roman" w:hint="eastAsia"/>
          <w:sz w:val="18"/>
          <w:szCs w:val="18"/>
          <w:lang w:eastAsia="zh-Hans"/>
        </w:rPr>
        <w:t>因此</w:t>
      </w:r>
      <w:r w:rsidR="00F239A3">
        <w:rPr>
          <w:rFonts w:ascii="Times New Roman" w:eastAsia="SimSun" w:hAnsi="Times New Roman"/>
          <w:sz w:val="18"/>
          <w:szCs w:val="18"/>
          <w:lang w:eastAsia="zh-Hans"/>
        </w:rPr>
        <w:t>，</w:t>
      </w:r>
      <w:ins w:id="10" w:author="Hu Yue" w:date="2022-08-25T12:16:00Z">
        <w:r w:rsidDel="00586ABA">
          <w:rPr>
            <w:rFonts w:ascii="Times New Roman" w:eastAsia="SimSun" w:hAnsi="Times New Roman" w:hint="eastAsia"/>
            <w:sz w:val="18"/>
            <w:szCs w:val="18"/>
          </w:rPr>
          <w:t xml:space="preserve"> </w:t>
        </w:r>
      </w:ins>
      <w:del w:id="11" w:author="Hu Yue" w:date="2022-08-25T12:16:00Z">
        <w:r w:rsidR="00F239A3" w:rsidDel="00586ABA">
          <w:rPr>
            <w:rFonts w:ascii="Times New Roman" w:eastAsia="SimSun" w:hAnsi="Times New Roman" w:hint="eastAsia"/>
            <w:sz w:val="18"/>
            <w:szCs w:val="18"/>
          </w:rPr>
          <w:delText>如何</w:delText>
        </w:r>
        <w:r w:rsidR="00F239A3" w:rsidDel="00586ABA">
          <w:rPr>
            <w:rFonts w:ascii="Times New Roman" w:eastAsia="SimSun" w:hAnsi="Times New Roman" w:hint="eastAsia"/>
            <w:sz w:val="18"/>
            <w:szCs w:val="18"/>
            <w:lang w:eastAsia="zh-Hans"/>
          </w:rPr>
          <w:delText>推动</w:delText>
        </w:r>
        <w:r w:rsidR="00F239A3" w:rsidDel="00586ABA">
          <w:rPr>
            <w:rFonts w:ascii="Times New Roman" w:eastAsia="SimSun" w:hAnsi="Times New Roman"/>
            <w:sz w:val="18"/>
            <w:szCs w:val="18"/>
          </w:rPr>
          <w:delText>外部行政资源与内部自治资源的有机结合，</w:delText>
        </w:r>
        <w:r w:rsidR="00F239A3" w:rsidDel="00586ABA">
          <w:rPr>
            <w:rFonts w:ascii="Times New Roman" w:eastAsia="SimSun" w:hAnsi="Times New Roman" w:hint="eastAsia"/>
            <w:sz w:val="18"/>
            <w:szCs w:val="18"/>
            <w:lang w:eastAsia="zh-Hans"/>
          </w:rPr>
          <w:delText>实现</w:delText>
        </w:r>
        <w:r w:rsidR="00F239A3" w:rsidDel="00586ABA">
          <w:rPr>
            <w:rFonts w:ascii="Times New Roman" w:eastAsia="SimSun" w:hAnsi="Times New Roman" w:hint="eastAsia"/>
            <w:sz w:val="18"/>
            <w:szCs w:val="18"/>
          </w:rPr>
          <w:delText>国家</w:delText>
        </w:r>
        <w:r w:rsidR="00F239A3" w:rsidDel="00586ABA">
          <w:rPr>
            <w:rFonts w:ascii="Times New Roman" w:eastAsia="SimSun" w:hAnsi="Times New Roman" w:hint="eastAsia"/>
            <w:sz w:val="18"/>
            <w:szCs w:val="18"/>
            <w:lang w:eastAsia="zh-Hans"/>
          </w:rPr>
          <w:delText>政策的有效落地</w:delText>
        </w:r>
        <w:r w:rsidR="00F239A3" w:rsidDel="00586ABA">
          <w:rPr>
            <w:rFonts w:ascii="Times New Roman" w:eastAsia="SimSun" w:hAnsi="Times New Roman" w:hint="eastAsia"/>
            <w:sz w:val="18"/>
            <w:szCs w:val="18"/>
          </w:rPr>
          <w:delText>，达成</w:delText>
        </w:r>
        <w:r w:rsidR="00F239A3" w:rsidDel="00586ABA">
          <w:rPr>
            <w:rFonts w:ascii="Times New Roman" w:eastAsia="SimSun" w:hAnsi="Times New Roman"/>
            <w:sz w:val="18"/>
            <w:szCs w:val="18"/>
          </w:rPr>
          <w:delText>国家</w:delText>
        </w:r>
        <w:r w:rsidR="00F239A3" w:rsidDel="00586ABA">
          <w:rPr>
            <w:rFonts w:ascii="Times New Roman" w:eastAsia="SimSun" w:hAnsi="Times New Roman" w:hint="eastAsia"/>
            <w:sz w:val="18"/>
            <w:szCs w:val="18"/>
            <w:lang w:eastAsia="zh-Hans"/>
          </w:rPr>
          <w:delText>权力</w:delText>
        </w:r>
        <w:r w:rsidR="00F239A3" w:rsidDel="00586ABA">
          <w:rPr>
            <w:rFonts w:ascii="Times New Roman" w:eastAsia="SimSun" w:hAnsi="Times New Roman"/>
            <w:sz w:val="18"/>
            <w:szCs w:val="18"/>
          </w:rPr>
          <w:delText>的</w:delText>
        </w:r>
        <w:r w:rsidR="00F239A3" w:rsidDel="00586ABA">
          <w:rPr>
            <w:rFonts w:ascii="Times New Roman" w:eastAsia="SimSun" w:hAnsi="Times New Roman" w:hint="eastAsia"/>
            <w:sz w:val="18"/>
            <w:szCs w:val="18"/>
            <w:lang w:eastAsia="zh-Hans"/>
          </w:rPr>
          <w:delText>有效下沉与有机嵌入</w:delText>
        </w:r>
        <w:r w:rsidR="00F239A3" w:rsidDel="00586ABA">
          <w:rPr>
            <w:rFonts w:ascii="Times New Roman" w:eastAsia="SimSun" w:hAnsi="Times New Roman" w:hint="eastAsia"/>
            <w:sz w:val="18"/>
            <w:szCs w:val="18"/>
          </w:rPr>
          <w:delText>是本文着重探讨的问题。</w:delText>
        </w:r>
      </w:del>
    </w:p>
    <w:p w14:paraId="5B25A7D2" w14:textId="4FDEB41E" w:rsidR="00245112" w:rsidRDefault="00F239A3">
      <w:pPr>
        <w:pStyle w:val="1"/>
        <w:spacing w:line="360" w:lineRule="auto"/>
        <w:ind w:left="360" w:firstLine="360"/>
        <w:rPr>
          <w:rFonts w:ascii="Times New Roman" w:eastAsia="SimSun" w:hAnsi="Times New Roman"/>
          <w:sz w:val="18"/>
          <w:szCs w:val="18"/>
          <w:lang w:eastAsia="zh-Hans"/>
        </w:rPr>
      </w:pPr>
      <w:commentRangeStart w:id="12"/>
      <w:r>
        <w:rPr>
          <w:rFonts w:ascii="Times New Roman" w:eastAsia="SimSun" w:hAnsi="Times New Roman" w:hint="eastAsia"/>
          <w:sz w:val="18"/>
          <w:szCs w:val="18"/>
          <w:lang w:eastAsia="zh-Hans"/>
        </w:rPr>
        <w:t>环境治理实践展现了</w:t>
      </w:r>
      <w:r>
        <w:rPr>
          <w:rFonts w:ascii="Times New Roman" w:eastAsia="SimSun" w:hAnsi="Times New Roman"/>
          <w:sz w:val="18"/>
          <w:szCs w:val="18"/>
        </w:rPr>
        <w:t>国家基础性权力</w:t>
      </w:r>
      <w:r>
        <w:rPr>
          <w:rFonts w:ascii="Times New Roman" w:eastAsia="SimSun" w:hAnsi="Times New Roman"/>
          <w:sz w:val="18"/>
          <w:szCs w:val="18"/>
        </w:rPr>
        <w:t>“</w:t>
      </w:r>
      <w:r>
        <w:rPr>
          <w:rFonts w:ascii="Times New Roman" w:eastAsia="SimSun" w:hAnsi="Times New Roman"/>
          <w:sz w:val="18"/>
          <w:szCs w:val="18"/>
        </w:rPr>
        <w:t>下沉</w:t>
      </w:r>
      <w:r>
        <w:rPr>
          <w:rFonts w:ascii="Times New Roman" w:eastAsia="SimSun" w:hAnsi="Times New Roman"/>
          <w:sz w:val="18"/>
          <w:szCs w:val="18"/>
        </w:rPr>
        <w:t>”</w:t>
      </w:r>
      <w:r>
        <w:rPr>
          <w:rFonts w:ascii="Times New Roman" w:eastAsia="SimSun" w:hAnsi="Times New Roman"/>
          <w:sz w:val="18"/>
          <w:szCs w:val="18"/>
        </w:rPr>
        <w:t>和</w:t>
      </w:r>
      <w:r>
        <w:rPr>
          <w:rFonts w:ascii="Times New Roman" w:eastAsia="SimSun" w:hAnsi="Times New Roman"/>
          <w:sz w:val="18"/>
          <w:szCs w:val="18"/>
        </w:rPr>
        <w:t>“</w:t>
      </w:r>
      <w:r>
        <w:rPr>
          <w:rFonts w:ascii="Times New Roman" w:eastAsia="SimSun" w:hAnsi="Times New Roman"/>
          <w:sz w:val="18"/>
          <w:szCs w:val="18"/>
        </w:rPr>
        <w:t>再建设</w:t>
      </w:r>
      <w:r>
        <w:rPr>
          <w:rFonts w:ascii="Times New Roman" w:eastAsia="SimSun" w:hAnsi="Times New Roman"/>
          <w:sz w:val="18"/>
          <w:szCs w:val="18"/>
        </w:rPr>
        <w:t>”</w:t>
      </w:r>
      <w:r>
        <w:rPr>
          <w:rFonts w:ascii="Times New Roman" w:eastAsia="SimSun" w:hAnsi="Times New Roman" w:hint="eastAsia"/>
          <w:sz w:val="18"/>
          <w:szCs w:val="18"/>
          <w:lang w:eastAsia="zh-Hans"/>
        </w:rPr>
        <w:t>的过程</w:t>
      </w:r>
      <w:r>
        <w:rPr>
          <w:rFonts w:ascii="Times New Roman" w:eastAsia="SimSun" w:hAnsi="Times New Roman"/>
          <w:sz w:val="18"/>
          <w:szCs w:val="18"/>
          <w:lang w:eastAsia="zh-Hans"/>
        </w:rPr>
        <w:t>，</w:t>
      </w:r>
      <w:ins w:id="13" w:author="Hu Yue" w:date="2022-08-25T12:18:00Z">
        <w:r w:rsidR="00586ABA">
          <w:rPr>
            <w:rFonts w:ascii="Times New Roman" w:eastAsia="SimSun" w:hAnsi="Times New Roman" w:hint="eastAsia"/>
            <w:sz w:val="18"/>
            <w:szCs w:val="18"/>
            <w:lang w:eastAsia="zh-Hans"/>
          </w:rPr>
          <w:t>可被用于</w:t>
        </w:r>
      </w:ins>
      <w:ins w:id="14" w:author="Hu Yue" w:date="2022-08-25T12:19:00Z">
        <w:r w:rsidR="00586ABA">
          <w:rPr>
            <w:rFonts w:ascii="Times New Roman" w:eastAsia="SimSun" w:hAnsi="Times New Roman" w:hint="eastAsia"/>
            <w:sz w:val="18"/>
            <w:szCs w:val="18"/>
            <w:lang w:eastAsia="zh-Hans"/>
          </w:rPr>
          <w:t>观察</w:t>
        </w:r>
      </w:ins>
      <w:del w:id="15" w:author="Hu Yue" w:date="2022-08-25T12:18:00Z">
        <w:r w:rsidDel="00586ABA">
          <w:rPr>
            <w:rFonts w:ascii="Times New Roman" w:eastAsia="SimSun" w:hAnsi="Times New Roman" w:hint="eastAsia"/>
            <w:sz w:val="18"/>
            <w:szCs w:val="18"/>
            <w:lang w:eastAsia="zh-Hans"/>
          </w:rPr>
          <w:delText>是</w:delText>
        </w:r>
      </w:del>
      <w:r>
        <w:rPr>
          <w:rFonts w:ascii="Times New Roman" w:eastAsia="SimSun" w:hAnsi="Times New Roman" w:hint="eastAsia"/>
          <w:sz w:val="18"/>
          <w:szCs w:val="18"/>
          <w:lang w:eastAsia="zh-Hans"/>
        </w:rPr>
        <w:t>国家</w:t>
      </w:r>
      <w:r>
        <w:rPr>
          <w:rFonts w:ascii="Times New Roman" w:eastAsia="SimSun" w:hAnsi="Times New Roman" w:hint="eastAsia"/>
          <w:sz w:val="18"/>
          <w:szCs w:val="18"/>
        </w:rPr>
        <w:t>对乡土社会的软性整合</w:t>
      </w:r>
      <w:commentRangeStart w:id="16"/>
      <w:r>
        <w:rPr>
          <w:rFonts w:ascii="Times New Roman" w:eastAsia="SimSun" w:hAnsi="Times New Roman" w:hint="eastAsia"/>
          <w:sz w:val="18"/>
          <w:szCs w:val="18"/>
        </w:rPr>
        <w:fldChar w:fldCharType="begin"/>
      </w:r>
      <w:r>
        <w:rPr>
          <w:rFonts w:ascii="Times New Roman" w:eastAsia="SimSun" w:hAnsi="Times New Roman" w:hint="eastAsia"/>
          <w:sz w:val="18"/>
          <w:szCs w:val="18"/>
        </w:rPr>
        <w:instrText xml:space="preserve"> ADDIN ZOTERO_ITEM CSL_CITATION {"citationID":"7RGUKPTA","properties":{"formattedCitation":"(\\uc0\\u24464{}\\uc0\\u21191{} 2009)","plainCitation":"(</w:instrText>
      </w:r>
      <w:r>
        <w:rPr>
          <w:rFonts w:ascii="Times New Roman" w:eastAsia="SimSun" w:hAnsi="Times New Roman" w:hint="eastAsia"/>
          <w:sz w:val="18"/>
          <w:szCs w:val="18"/>
        </w:rPr>
        <w:instrText>徐勇</w:instrText>
      </w:r>
      <w:r>
        <w:rPr>
          <w:rFonts w:ascii="Times New Roman" w:eastAsia="SimSun" w:hAnsi="Times New Roman" w:hint="eastAsia"/>
          <w:sz w:val="18"/>
          <w:szCs w:val="18"/>
        </w:rPr>
        <w:instrText xml:space="preserve"> 2009)","noteIndex":0},"citationItems":[{"id":15452,"uris":["http://zotero.org/users/7401469/items/3P9F5C</w:instrText>
      </w:r>
      <w:r>
        <w:rPr>
          <w:rFonts w:ascii="Times New Roman" w:eastAsia="SimSun" w:hAnsi="Times New Roman" w:hint="eastAsia"/>
          <w:sz w:val="18"/>
          <w:szCs w:val="18"/>
        </w:rPr>
        <w:instrText>UU"],"itemData":{"id":15452,"type":"article-journal","abstract":"</w:instrText>
      </w:r>
      <w:r>
        <w:rPr>
          <w:rFonts w:ascii="Times New Roman" w:eastAsia="SimSun" w:hAnsi="Times New Roman" w:hint="eastAsia"/>
          <w:sz w:val="18"/>
          <w:szCs w:val="18"/>
        </w:rPr>
        <w:instrText>本文认为</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国家力量向乡土社会渗透</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进而对传统的分散落后的乡村社会进行改造和整合</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是现代国家建构的一般趋势。除</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政权下乡</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等一系列国家控制性渗透外</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中国还有一种特殊的国家渗透方式</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这就是通过</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七站八所</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等机构</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为农民提供公共服务</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在服务中将国家力量渗透于农民的日常生产和生活之中。正在进行的乡镇体制改革</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不是简单地取消</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七站八所</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而要从现代国家建构的角度</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完善乡村公共服</w:instrText>
      </w:r>
      <w:r>
        <w:rPr>
          <w:rFonts w:ascii="Times New Roman" w:eastAsia="SimSun" w:hAnsi="Times New Roman" w:hint="eastAsia"/>
          <w:sz w:val="18"/>
          <w:szCs w:val="18"/>
        </w:rPr>
        <w:instrText>务体系</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通过服务重新建构国家权威。</w:instrText>
      </w:r>
      <w:r>
        <w:rPr>
          <w:rFonts w:ascii="Times New Roman" w:eastAsia="SimSun" w:hAnsi="Times New Roman" w:hint="eastAsia"/>
          <w:sz w:val="18"/>
          <w:szCs w:val="18"/>
        </w:rPr>
        <w:instrText>","container-title":"</w:instrText>
      </w:r>
      <w:r>
        <w:rPr>
          <w:rFonts w:ascii="Times New Roman" w:eastAsia="SimSun" w:hAnsi="Times New Roman" w:hint="eastAsia"/>
          <w:sz w:val="18"/>
          <w:szCs w:val="18"/>
        </w:rPr>
        <w:instrText>东南学术</w:instrText>
      </w:r>
      <w:r>
        <w:rPr>
          <w:rFonts w:ascii="Times New Roman" w:eastAsia="SimSun" w:hAnsi="Times New Roman" w:hint="eastAsia"/>
          <w:sz w:val="18"/>
          <w:szCs w:val="18"/>
        </w:rPr>
        <w:instrText>","ISSN":"1008-1569","issue":"1","language":"</w:instrText>
      </w:r>
      <w:r>
        <w:rPr>
          <w:rFonts w:ascii="Times New Roman" w:eastAsia="SimSun" w:hAnsi="Times New Roman" w:hint="eastAsia"/>
          <w:sz w:val="18"/>
          <w:szCs w:val="18"/>
        </w:rPr>
        <w:instrText>中文</w:instrText>
      </w:r>
      <w:r>
        <w:rPr>
          <w:rFonts w:ascii="Times New Roman" w:eastAsia="SimSun" w:hAnsi="Times New Roman" w:hint="eastAsia"/>
          <w:sz w:val="18"/>
          <w:szCs w:val="18"/>
        </w:rPr>
        <w:instrText>;","note":"133 citations(CNKI)[2022-3-14]&lt;</w:instrText>
      </w:r>
      <w:r>
        <w:rPr>
          <w:rFonts w:ascii="Times New Roman" w:eastAsia="SimSun" w:hAnsi="Times New Roman" w:hint="eastAsia"/>
          <w:sz w:val="18"/>
          <w:szCs w:val="18"/>
        </w:rPr>
        <w:instrText>北大核心</w:instrText>
      </w:r>
      <w:r>
        <w:rPr>
          <w:rFonts w:ascii="Times New Roman" w:eastAsia="SimSun" w:hAnsi="Times New Roman" w:hint="eastAsia"/>
          <w:sz w:val="18"/>
          <w:szCs w:val="18"/>
        </w:rPr>
        <w:instrText>, CSSCI&gt;","page":"64-70","source":"CNKI","title":"</w:instrText>
      </w:r>
      <w:r>
        <w:rPr>
          <w:rFonts w:ascii="Times New Roman" w:eastAsia="SimSun" w:hAnsi="Times New Roman" w:hint="eastAsia"/>
          <w:sz w:val="18"/>
          <w:szCs w:val="18"/>
        </w:rPr>
        <w:instrText>“服务下乡”</w:instrText>
      </w:r>
      <w:r>
        <w:rPr>
          <w:rFonts w:ascii="Times New Roman" w:eastAsia="SimSun" w:hAnsi="Times New Roman" w:hint="eastAsia"/>
          <w:sz w:val="18"/>
          <w:szCs w:val="18"/>
        </w:rPr>
        <w:instrText>:</w:instrText>
      </w:r>
      <w:r>
        <w:rPr>
          <w:rFonts w:ascii="Times New Roman" w:eastAsia="SimSun" w:hAnsi="Times New Roman" w:hint="eastAsia"/>
          <w:sz w:val="18"/>
          <w:szCs w:val="18"/>
        </w:rPr>
        <w:instrText>国家对乡村社会的服务性渗透——兼论乡镇体制改革的走向</w:instrText>
      </w:r>
      <w:r>
        <w:rPr>
          <w:rFonts w:ascii="Times New Roman" w:eastAsia="SimSun" w:hAnsi="Times New Roman" w:hint="eastAsia"/>
          <w:sz w:val="18"/>
          <w:szCs w:val="18"/>
        </w:rPr>
        <w:instrText>","author":[{"literal":"</w:instrText>
      </w:r>
      <w:r>
        <w:rPr>
          <w:rFonts w:ascii="Times New Roman" w:eastAsia="SimSun" w:hAnsi="Times New Roman" w:hint="eastAsia"/>
          <w:sz w:val="18"/>
          <w:szCs w:val="18"/>
        </w:rPr>
        <w:instrText>徐勇</w:instrText>
      </w:r>
      <w:r>
        <w:rPr>
          <w:rFonts w:ascii="Times New Roman" w:eastAsia="SimSun" w:hAnsi="Times New Roman" w:hint="eastAsia"/>
          <w:sz w:val="18"/>
          <w:szCs w:val="18"/>
        </w:rPr>
        <w:instrText>"}],"issued"</w:instrText>
      </w:r>
      <w:r>
        <w:rPr>
          <w:rFonts w:ascii="Times New Roman" w:eastAsia="SimSun" w:hAnsi="Times New Roman" w:hint="eastAsia"/>
          <w:sz w:val="18"/>
          <w:szCs w:val="18"/>
        </w:rPr>
        <w:instrText xml:space="preserve">:{"date-parts":[["2009"]]},"citation-key":"XuYong2009"}}],"schema":"https://github.com/citation-style-language/schema/raw/master/csl-citation.json"} </w:instrText>
      </w:r>
      <w:r>
        <w:rPr>
          <w:rFonts w:ascii="Times New Roman" w:eastAsia="SimSun" w:hAnsi="Times New Roman" w:hint="eastAsia"/>
          <w:sz w:val="18"/>
          <w:szCs w:val="18"/>
        </w:rPr>
        <w:fldChar w:fldCharType="separate"/>
      </w:r>
      <w:r>
        <w:rPr>
          <w:rFonts w:ascii="Times New Roman" w:eastAsia="SimSun" w:hAnsi="Times New Roman" w:hint="eastAsia"/>
          <w:sz w:val="18"/>
          <w:szCs w:val="18"/>
        </w:rPr>
        <w:t>(</w:t>
      </w:r>
      <w:r>
        <w:rPr>
          <w:rFonts w:ascii="Times New Roman" w:eastAsia="SimSun" w:hAnsi="Times New Roman" w:hint="eastAsia"/>
          <w:sz w:val="18"/>
          <w:szCs w:val="18"/>
        </w:rPr>
        <w:t>徐勇</w:t>
      </w:r>
      <w:r>
        <w:rPr>
          <w:rFonts w:ascii="Times New Roman" w:eastAsia="SimSun" w:hAnsi="Times New Roman" w:hint="eastAsia"/>
          <w:sz w:val="18"/>
          <w:szCs w:val="18"/>
        </w:rPr>
        <w:t xml:space="preserve"> 2009)</w:t>
      </w:r>
      <w:r>
        <w:rPr>
          <w:rFonts w:ascii="Times New Roman" w:eastAsia="SimSun" w:hAnsi="Times New Roman" w:hint="eastAsia"/>
          <w:sz w:val="18"/>
          <w:szCs w:val="18"/>
        </w:rPr>
        <w:fldChar w:fldCharType="end"/>
      </w:r>
      <w:commentRangeEnd w:id="16"/>
      <w:r w:rsidR="00586ABA">
        <w:rPr>
          <w:rStyle w:val="a8"/>
          <w:rFonts w:asciiTheme="minorHAnsi" w:eastAsiaTheme="minorEastAsia" w:hAnsiTheme="minorHAnsi" w:cstheme="minorBidi"/>
        </w:rPr>
        <w:commentReference w:id="16"/>
      </w:r>
      <w:r>
        <w:rPr>
          <w:rFonts w:ascii="Times New Roman" w:eastAsia="SimSun" w:hAnsi="Times New Roman" w:hint="eastAsia"/>
          <w:sz w:val="18"/>
          <w:szCs w:val="18"/>
          <w:lang w:eastAsia="zh-Hans"/>
        </w:rPr>
        <w:t>和权力有效下行的过程</w:t>
      </w:r>
      <w:r>
        <w:rPr>
          <w:rFonts w:ascii="Times New Roman" w:eastAsia="SimSun" w:hAnsi="Times New Roman"/>
          <w:sz w:val="18"/>
          <w:szCs w:val="18"/>
          <w:lang w:eastAsia="zh-Hans"/>
        </w:rPr>
        <w:t>。</w:t>
      </w:r>
      <w:commentRangeEnd w:id="12"/>
      <w:r w:rsidR="00586ABA">
        <w:rPr>
          <w:rStyle w:val="a8"/>
          <w:rFonts w:asciiTheme="minorHAnsi" w:eastAsiaTheme="minorEastAsia" w:hAnsiTheme="minorHAnsi" w:cstheme="minorBidi"/>
        </w:rPr>
        <w:commentReference w:id="12"/>
      </w:r>
      <w:r>
        <w:rPr>
          <w:rFonts w:ascii="Times New Roman" w:eastAsia="SimSun" w:hAnsi="Times New Roman" w:hint="eastAsia"/>
          <w:sz w:val="18"/>
          <w:szCs w:val="18"/>
          <w:lang w:eastAsia="zh-Hans"/>
        </w:rPr>
        <w:t>在</w:t>
      </w:r>
      <w:r>
        <w:rPr>
          <w:rFonts w:ascii="Times New Roman" w:eastAsia="SimSun" w:hAnsi="Times New Roman"/>
          <w:sz w:val="18"/>
          <w:szCs w:val="18"/>
        </w:rPr>
        <w:t>“</w:t>
      </w:r>
      <w:r>
        <w:rPr>
          <w:rFonts w:ascii="Times New Roman" w:eastAsia="SimSun" w:hAnsi="Times New Roman"/>
          <w:sz w:val="18"/>
          <w:szCs w:val="18"/>
        </w:rPr>
        <w:t>服务下乡</w:t>
      </w:r>
      <w:r>
        <w:rPr>
          <w:rFonts w:ascii="Times New Roman" w:eastAsia="SimSun" w:hAnsi="Times New Roman"/>
          <w:sz w:val="18"/>
          <w:szCs w:val="18"/>
        </w:rPr>
        <w:t>”</w:t>
      </w:r>
      <w:r>
        <w:rPr>
          <w:rFonts w:ascii="Times New Roman" w:eastAsia="SimSun" w:hAnsi="Times New Roman"/>
          <w:sz w:val="18"/>
          <w:szCs w:val="18"/>
        </w:rPr>
        <w:t>的整体背景下，国家以项目和专项资金的方式推动农村环境治理，促进农村人居环境的改善。</w:t>
      </w:r>
      <w:r>
        <w:rPr>
          <w:rFonts w:ascii="Times New Roman" w:eastAsia="SimSun" w:hAnsi="Times New Roman" w:hint="eastAsia"/>
          <w:sz w:val="18"/>
          <w:szCs w:val="18"/>
          <w:lang w:eastAsia="zh-Hans"/>
        </w:rPr>
        <w:t>与此同时</w:t>
      </w:r>
      <w:r>
        <w:rPr>
          <w:rFonts w:ascii="Times New Roman" w:eastAsia="SimSun" w:hAnsi="Times New Roman"/>
          <w:sz w:val="18"/>
          <w:szCs w:val="18"/>
          <w:lang w:eastAsia="zh-Hans"/>
        </w:rPr>
        <w:t>，</w:t>
      </w:r>
      <w:r>
        <w:rPr>
          <w:rFonts w:ascii="Times New Roman" w:eastAsia="SimSun" w:hAnsi="Times New Roman" w:hint="eastAsia"/>
          <w:sz w:val="18"/>
          <w:szCs w:val="18"/>
          <w:lang w:eastAsia="zh-Hans"/>
        </w:rPr>
        <w:t>携带资源而来的</w:t>
      </w:r>
      <w:r>
        <w:rPr>
          <w:rFonts w:ascii="Times New Roman" w:eastAsia="SimSun" w:hAnsi="Times New Roman"/>
          <w:sz w:val="18"/>
          <w:szCs w:val="18"/>
          <w:lang w:eastAsia="zh-Hans"/>
        </w:rPr>
        <w:t>国家权力</w:t>
      </w:r>
      <w:r>
        <w:rPr>
          <w:rFonts w:ascii="Times New Roman" w:eastAsia="SimSun" w:hAnsi="Times New Roman" w:hint="eastAsia"/>
          <w:sz w:val="18"/>
          <w:szCs w:val="18"/>
          <w:lang w:eastAsia="zh-Hans"/>
        </w:rPr>
        <w:t>也</w:t>
      </w:r>
      <w:r>
        <w:rPr>
          <w:rFonts w:ascii="Times New Roman" w:eastAsia="SimSun" w:hAnsi="Times New Roman"/>
          <w:sz w:val="18"/>
          <w:szCs w:val="18"/>
          <w:lang w:eastAsia="zh-Hans"/>
        </w:rPr>
        <w:t>以一种全新的方式切入乡村社会，</w:t>
      </w:r>
      <w:r>
        <w:rPr>
          <w:rFonts w:ascii="Times New Roman" w:eastAsia="SimSun" w:hAnsi="Times New Roman"/>
          <w:sz w:val="18"/>
          <w:szCs w:val="18"/>
        </w:rPr>
        <w:t>通过建立各种基础设施、制定各类环境目标，</w:t>
      </w:r>
      <w:r>
        <w:rPr>
          <w:rFonts w:ascii="Times New Roman" w:eastAsia="SimSun" w:hAnsi="Times New Roman" w:hint="eastAsia"/>
          <w:sz w:val="18"/>
          <w:szCs w:val="18"/>
          <w:lang w:eastAsia="zh-Hans"/>
        </w:rPr>
        <w:t>将一套</w:t>
      </w:r>
      <w:r>
        <w:rPr>
          <w:rFonts w:ascii="Times New Roman" w:eastAsia="SimSun" w:hAnsi="Times New Roman" w:hint="eastAsia"/>
          <w:sz w:val="18"/>
          <w:szCs w:val="18"/>
        </w:rPr>
        <w:t>正式制度、正式规范糅合进村规民约和村民的日常生活中，形成农民对政府的依从和认同</w:t>
      </w:r>
      <w:r>
        <w:rPr>
          <w:rFonts w:ascii="Times New Roman" w:eastAsia="SimSun" w:hAnsi="Times New Roman"/>
          <w:sz w:val="18"/>
          <w:szCs w:val="18"/>
        </w:rPr>
        <w:t>，</w:t>
      </w:r>
      <w:r>
        <w:rPr>
          <w:rFonts w:ascii="Times New Roman" w:eastAsia="SimSun" w:hAnsi="Times New Roman" w:hint="eastAsia"/>
          <w:sz w:val="18"/>
          <w:szCs w:val="18"/>
          <w:lang w:eastAsia="zh-Hans"/>
        </w:rPr>
        <w:t>进而积极响应政府号召与践行有关政策</w:t>
      </w:r>
      <w:r>
        <w:rPr>
          <w:rFonts w:ascii="Times New Roman" w:eastAsia="SimSun" w:hAnsi="Times New Roman"/>
          <w:sz w:val="18"/>
          <w:szCs w:val="18"/>
          <w:lang w:eastAsia="zh-Hans"/>
        </w:rPr>
        <w:t>，</w:t>
      </w:r>
      <w:r>
        <w:rPr>
          <w:rFonts w:ascii="Times New Roman" w:eastAsia="SimSun" w:hAnsi="Times New Roman" w:hint="eastAsia"/>
          <w:sz w:val="18"/>
          <w:szCs w:val="18"/>
          <w:lang w:eastAsia="zh-Hans"/>
        </w:rPr>
        <w:t>达到治理目标</w:t>
      </w:r>
      <w:r>
        <w:rPr>
          <w:rFonts w:ascii="Times New Roman" w:eastAsia="SimSun" w:hAnsi="Times New Roman"/>
          <w:sz w:val="18"/>
          <w:szCs w:val="18"/>
          <w:lang w:eastAsia="zh-Hans"/>
        </w:rPr>
        <w:t>。</w:t>
      </w:r>
    </w:p>
    <w:p w14:paraId="4EA40598" w14:textId="77777777" w:rsidR="00245112" w:rsidRDefault="00F239A3">
      <w:pPr>
        <w:pStyle w:val="1"/>
        <w:spacing w:line="360" w:lineRule="auto"/>
        <w:ind w:left="360" w:firstLine="360"/>
        <w:rPr>
          <w:rFonts w:ascii="Times New Roman" w:eastAsia="SimSun" w:hAnsi="Times New Roman"/>
          <w:sz w:val="18"/>
          <w:szCs w:val="18"/>
        </w:rPr>
      </w:pPr>
      <w:commentRangeStart w:id="17"/>
      <w:r>
        <w:rPr>
          <w:rFonts w:ascii="Times New Roman" w:eastAsia="SimSun" w:hAnsi="Times New Roman" w:hint="eastAsia"/>
          <w:sz w:val="18"/>
          <w:szCs w:val="18"/>
          <w:lang w:eastAsia="zh-Hans"/>
        </w:rPr>
        <w:t>在上述背景下</w:t>
      </w:r>
      <w:r>
        <w:rPr>
          <w:rFonts w:ascii="Times New Roman" w:eastAsia="SimSun" w:hAnsi="Times New Roman"/>
          <w:sz w:val="18"/>
          <w:szCs w:val="18"/>
          <w:lang w:eastAsia="zh-Hans"/>
        </w:rPr>
        <w:t>，</w:t>
      </w:r>
      <w:r>
        <w:rPr>
          <w:rFonts w:ascii="Times New Roman" w:eastAsia="SimSun" w:hAnsi="Times New Roman"/>
          <w:sz w:val="18"/>
          <w:szCs w:val="18"/>
        </w:rPr>
        <w:t>中央对地方政府的环保考核力度</w:t>
      </w:r>
      <w:r>
        <w:rPr>
          <w:rFonts w:ascii="Times New Roman" w:eastAsia="SimSun" w:hAnsi="Times New Roman" w:hint="eastAsia"/>
          <w:sz w:val="18"/>
          <w:szCs w:val="18"/>
          <w:lang w:eastAsia="zh-Hans"/>
        </w:rPr>
        <w:t>也</w:t>
      </w:r>
      <w:r>
        <w:rPr>
          <w:rFonts w:ascii="Times New Roman" w:eastAsia="SimSun" w:hAnsi="Times New Roman" w:hint="eastAsia"/>
          <w:sz w:val="18"/>
          <w:szCs w:val="18"/>
        </w:rPr>
        <w:t>日渐加</w:t>
      </w:r>
      <w:r>
        <w:rPr>
          <w:rFonts w:ascii="Times New Roman" w:eastAsia="SimSun" w:hAnsi="Times New Roman"/>
          <w:sz w:val="18"/>
          <w:szCs w:val="18"/>
        </w:rPr>
        <w:t>强，</w:t>
      </w:r>
      <w:r>
        <w:rPr>
          <w:rFonts w:ascii="Times New Roman" w:eastAsia="SimSun" w:hAnsi="Times New Roman" w:hint="eastAsia"/>
          <w:sz w:val="18"/>
          <w:szCs w:val="18"/>
        </w:rPr>
        <w:t>各级政府</w:t>
      </w:r>
      <w:r>
        <w:rPr>
          <w:rFonts w:ascii="Times New Roman" w:eastAsia="SimSun" w:hAnsi="Times New Roman"/>
          <w:sz w:val="18"/>
          <w:szCs w:val="18"/>
        </w:rPr>
        <w:t>纷纷出台了目标责任制</w:t>
      </w:r>
      <w:r>
        <w:rPr>
          <w:rFonts w:ascii="Times New Roman" w:eastAsia="SimSun" w:hAnsi="Times New Roman"/>
          <w:kern w:val="0"/>
          <w:sz w:val="18"/>
          <w:szCs w:val="18"/>
        </w:rPr>
        <w:t>(</w:t>
      </w:r>
      <w:r>
        <w:rPr>
          <w:rFonts w:ascii="Times New Roman" w:eastAsia="SimSun" w:hAnsi="Times New Roman"/>
          <w:kern w:val="0"/>
          <w:sz w:val="18"/>
          <w:szCs w:val="18"/>
        </w:rPr>
        <w:t>刘松瑞等</w:t>
      </w:r>
      <w:r>
        <w:rPr>
          <w:rFonts w:ascii="Times New Roman" w:eastAsia="SimSun" w:hAnsi="Times New Roman"/>
          <w:kern w:val="0"/>
          <w:sz w:val="18"/>
          <w:szCs w:val="18"/>
        </w:rPr>
        <w:t>, 2020)</w:t>
      </w:r>
      <w:r>
        <w:rPr>
          <w:rFonts w:ascii="Times New Roman" w:eastAsia="SimSun" w:hAnsi="Times New Roman"/>
          <w:sz w:val="18"/>
          <w:szCs w:val="18"/>
        </w:rPr>
        <w:t>、一票否决制</w:t>
      </w:r>
      <w:r>
        <w:rPr>
          <w:rFonts w:ascii="Times New Roman" w:eastAsia="SimSun" w:hAnsi="Times New Roman"/>
          <w:kern w:val="0"/>
          <w:sz w:val="18"/>
          <w:szCs w:val="18"/>
        </w:rPr>
        <w:t>(</w:t>
      </w:r>
      <w:r>
        <w:rPr>
          <w:rFonts w:ascii="Times New Roman" w:eastAsia="SimSun" w:hAnsi="Times New Roman"/>
          <w:kern w:val="0"/>
          <w:sz w:val="18"/>
          <w:szCs w:val="18"/>
        </w:rPr>
        <w:t>袁方成</w:t>
      </w:r>
      <w:r>
        <w:rPr>
          <w:rFonts w:ascii="Times New Roman" w:eastAsia="SimSun" w:hAnsi="Times New Roman"/>
          <w:kern w:val="0"/>
          <w:sz w:val="18"/>
          <w:szCs w:val="18"/>
        </w:rPr>
        <w:t xml:space="preserve"> &amp; </w:t>
      </w:r>
      <w:r>
        <w:rPr>
          <w:rFonts w:ascii="Times New Roman" w:eastAsia="SimSun" w:hAnsi="Times New Roman"/>
          <w:kern w:val="0"/>
          <w:sz w:val="18"/>
          <w:szCs w:val="18"/>
        </w:rPr>
        <w:t>姜煜威</w:t>
      </w:r>
      <w:r>
        <w:rPr>
          <w:rFonts w:ascii="Times New Roman" w:eastAsia="SimSun" w:hAnsi="Times New Roman"/>
          <w:kern w:val="0"/>
          <w:sz w:val="18"/>
          <w:szCs w:val="18"/>
        </w:rPr>
        <w:t>, 2020)</w:t>
      </w:r>
      <w:r>
        <w:rPr>
          <w:rFonts w:ascii="Times New Roman" w:eastAsia="SimSun" w:hAnsi="Times New Roman"/>
          <w:sz w:val="18"/>
          <w:szCs w:val="18"/>
        </w:rPr>
        <w:t>、一岗双责</w:t>
      </w:r>
      <w:r>
        <w:rPr>
          <w:rFonts w:ascii="Times New Roman" w:eastAsia="SimSun" w:hAnsi="Times New Roman"/>
          <w:kern w:val="0"/>
          <w:sz w:val="18"/>
          <w:szCs w:val="18"/>
        </w:rPr>
        <w:t>(</w:t>
      </w:r>
      <w:r>
        <w:rPr>
          <w:rFonts w:ascii="Times New Roman" w:eastAsia="SimSun" w:hAnsi="Times New Roman"/>
          <w:kern w:val="0"/>
          <w:sz w:val="18"/>
          <w:szCs w:val="18"/>
        </w:rPr>
        <w:t>涂正革等</w:t>
      </w:r>
      <w:r>
        <w:rPr>
          <w:rFonts w:ascii="Times New Roman" w:eastAsia="SimSun" w:hAnsi="Times New Roman"/>
          <w:kern w:val="0"/>
          <w:sz w:val="18"/>
          <w:szCs w:val="18"/>
        </w:rPr>
        <w:t>, 2021)</w:t>
      </w:r>
      <w:r>
        <w:rPr>
          <w:rFonts w:ascii="Times New Roman" w:eastAsia="SimSun" w:hAnsi="Times New Roman"/>
          <w:sz w:val="18"/>
          <w:szCs w:val="18"/>
        </w:rPr>
        <w:t>、党政同责</w:t>
      </w:r>
      <w:r>
        <w:rPr>
          <w:rFonts w:ascii="Times New Roman" w:eastAsia="SimSun" w:hAnsi="Times New Roman"/>
          <w:kern w:val="0"/>
          <w:sz w:val="18"/>
          <w:szCs w:val="18"/>
        </w:rPr>
        <w:t>(</w:t>
      </w:r>
      <w:r>
        <w:rPr>
          <w:rFonts w:ascii="Times New Roman" w:eastAsia="SimSun" w:hAnsi="Times New Roman"/>
          <w:kern w:val="0"/>
          <w:sz w:val="18"/>
          <w:szCs w:val="18"/>
        </w:rPr>
        <w:t>易承志</w:t>
      </w:r>
      <w:r>
        <w:rPr>
          <w:rFonts w:ascii="Times New Roman" w:eastAsia="SimSun" w:hAnsi="Times New Roman"/>
          <w:kern w:val="0"/>
          <w:sz w:val="18"/>
          <w:szCs w:val="18"/>
        </w:rPr>
        <w:t xml:space="preserve"> &amp; </w:t>
      </w:r>
      <w:r>
        <w:rPr>
          <w:rFonts w:ascii="Times New Roman" w:eastAsia="SimSun" w:hAnsi="Times New Roman"/>
          <w:kern w:val="0"/>
          <w:sz w:val="18"/>
          <w:szCs w:val="18"/>
        </w:rPr>
        <w:t>王艺璇</w:t>
      </w:r>
      <w:r>
        <w:rPr>
          <w:rFonts w:ascii="Times New Roman" w:eastAsia="SimSun" w:hAnsi="Times New Roman"/>
          <w:kern w:val="0"/>
          <w:sz w:val="18"/>
          <w:szCs w:val="18"/>
        </w:rPr>
        <w:t>, 2021)</w:t>
      </w:r>
      <w:r>
        <w:rPr>
          <w:rFonts w:ascii="Times New Roman" w:eastAsia="SimSun" w:hAnsi="Times New Roman"/>
          <w:sz w:val="18"/>
          <w:szCs w:val="18"/>
        </w:rPr>
        <w:t>、环境离任审计</w:t>
      </w:r>
      <w:r>
        <w:rPr>
          <w:rFonts w:ascii="Times New Roman" w:eastAsia="SimSun" w:hAnsi="Times New Roman"/>
          <w:kern w:val="0"/>
          <w:sz w:val="18"/>
          <w:szCs w:val="18"/>
        </w:rPr>
        <w:t>(</w:t>
      </w:r>
      <w:r>
        <w:rPr>
          <w:rFonts w:ascii="Times New Roman" w:eastAsia="SimSun" w:hAnsi="Times New Roman"/>
          <w:kern w:val="0"/>
          <w:sz w:val="18"/>
          <w:szCs w:val="18"/>
        </w:rPr>
        <w:t>关斌</w:t>
      </w:r>
      <w:r>
        <w:rPr>
          <w:rFonts w:ascii="Times New Roman" w:eastAsia="SimSun" w:hAnsi="Times New Roman"/>
          <w:kern w:val="0"/>
          <w:sz w:val="18"/>
          <w:szCs w:val="18"/>
        </w:rPr>
        <w:t>, 2020)</w:t>
      </w:r>
      <w:r>
        <w:rPr>
          <w:rFonts w:ascii="Times New Roman" w:eastAsia="SimSun" w:hAnsi="Times New Roman"/>
          <w:sz w:val="18"/>
          <w:szCs w:val="18"/>
        </w:rPr>
        <w:t>、终身追责</w:t>
      </w:r>
      <w:r>
        <w:rPr>
          <w:rFonts w:ascii="Times New Roman" w:eastAsia="SimSun" w:hAnsi="Times New Roman"/>
          <w:kern w:val="0"/>
          <w:sz w:val="18"/>
          <w:szCs w:val="18"/>
        </w:rPr>
        <w:t>(</w:t>
      </w:r>
      <w:r>
        <w:rPr>
          <w:rFonts w:ascii="Times New Roman" w:eastAsia="SimSun" w:hAnsi="Times New Roman"/>
          <w:kern w:val="0"/>
          <w:sz w:val="18"/>
          <w:szCs w:val="18"/>
        </w:rPr>
        <w:t>王勇</w:t>
      </w:r>
      <w:r>
        <w:rPr>
          <w:rFonts w:ascii="Times New Roman" w:eastAsia="SimSun" w:hAnsi="Times New Roman"/>
          <w:kern w:val="0"/>
          <w:sz w:val="18"/>
          <w:szCs w:val="18"/>
        </w:rPr>
        <w:t>, 2014)</w:t>
      </w:r>
      <w:r>
        <w:rPr>
          <w:rFonts w:ascii="Times New Roman" w:eastAsia="SimSun" w:hAnsi="Times New Roman"/>
          <w:sz w:val="18"/>
          <w:szCs w:val="18"/>
        </w:rPr>
        <w:t>等考核措施</w:t>
      </w:r>
      <w:r>
        <w:rPr>
          <w:rFonts w:ascii="Times New Roman" w:eastAsia="SimSun" w:hAnsi="Times New Roman"/>
          <w:sz w:val="18"/>
          <w:szCs w:val="18"/>
        </w:rPr>
        <w:t>，地方政府对人居环境整治出现了从</w:t>
      </w:r>
      <w:r>
        <w:rPr>
          <w:rFonts w:ascii="Times New Roman" w:eastAsia="SimSun" w:hAnsi="Times New Roman"/>
          <w:sz w:val="18"/>
          <w:szCs w:val="18"/>
        </w:rPr>
        <w:t>“</w:t>
      </w:r>
      <w:r>
        <w:rPr>
          <w:rFonts w:ascii="Times New Roman" w:eastAsia="SimSun" w:hAnsi="Times New Roman"/>
          <w:sz w:val="18"/>
          <w:szCs w:val="18"/>
        </w:rPr>
        <w:t>不作为</w:t>
      </w:r>
      <w:r>
        <w:rPr>
          <w:rFonts w:ascii="Times New Roman" w:eastAsia="SimSun" w:hAnsi="Times New Roman"/>
          <w:sz w:val="18"/>
          <w:szCs w:val="18"/>
        </w:rPr>
        <w:t>”</w:t>
      </w:r>
      <w:r>
        <w:rPr>
          <w:rFonts w:ascii="Times New Roman" w:eastAsia="SimSun" w:hAnsi="Times New Roman"/>
          <w:sz w:val="18"/>
          <w:szCs w:val="18"/>
        </w:rPr>
        <w:t>到</w:t>
      </w:r>
      <w:r>
        <w:rPr>
          <w:rFonts w:ascii="Times New Roman" w:eastAsia="SimSun" w:hAnsi="Times New Roman"/>
          <w:sz w:val="18"/>
          <w:szCs w:val="18"/>
        </w:rPr>
        <w:t>“</w:t>
      </w:r>
      <w:r>
        <w:rPr>
          <w:rFonts w:ascii="Times New Roman" w:eastAsia="SimSun" w:hAnsi="Times New Roman"/>
          <w:sz w:val="18"/>
          <w:szCs w:val="18"/>
        </w:rPr>
        <w:t>积极作为</w:t>
      </w:r>
      <w:r>
        <w:rPr>
          <w:rFonts w:ascii="Times New Roman" w:eastAsia="SimSun" w:hAnsi="Times New Roman"/>
          <w:sz w:val="18"/>
          <w:szCs w:val="18"/>
        </w:rPr>
        <w:t>”</w:t>
      </w:r>
      <w:r>
        <w:rPr>
          <w:rFonts w:ascii="Times New Roman" w:eastAsia="SimSun" w:hAnsi="Times New Roman"/>
          <w:sz w:val="18"/>
          <w:szCs w:val="18"/>
        </w:rPr>
        <w:t>的转变</w:t>
      </w:r>
      <w:r>
        <w:rPr>
          <w:rFonts w:ascii="Times New Roman" w:eastAsia="SimSun" w:hAnsi="Times New Roman" w:hint="eastAsia"/>
          <w:sz w:val="18"/>
          <w:szCs w:val="18"/>
        </w:rPr>
        <w:t>，如用于环境整治的项目费用占地方财政支出的比例日益攀升。</w:t>
      </w:r>
      <w:commentRangeEnd w:id="17"/>
      <w:r w:rsidR="00586ABA">
        <w:rPr>
          <w:rStyle w:val="a8"/>
          <w:rFonts w:asciiTheme="minorHAnsi" w:eastAsiaTheme="minorEastAsia" w:hAnsiTheme="minorHAnsi" w:cstheme="minorBidi"/>
        </w:rPr>
        <w:commentReference w:id="17"/>
      </w:r>
      <w:r>
        <w:rPr>
          <w:rFonts w:ascii="Times New Roman" w:eastAsia="SimSun" w:hAnsi="Times New Roman" w:hint="eastAsia"/>
          <w:sz w:val="18"/>
          <w:szCs w:val="18"/>
        </w:rPr>
        <w:t>然而，在中央和各省市级政府大力推动人居环境整治的同时</w:t>
      </w:r>
      <w:r>
        <w:rPr>
          <w:rFonts w:ascii="Times New Roman" w:eastAsia="SimSun" w:hAnsi="Times New Roman"/>
          <w:sz w:val="18"/>
          <w:szCs w:val="18"/>
        </w:rPr>
        <w:t>，我国当前</w:t>
      </w:r>
      <w:r>
        <w:rPr>
          <w:rFonts w:ascii="Times New Roman" w:eastAsia="SimSun" w:hAnsi="Times New Roman" w:hint="eastAsia"/>
          <w:sz w:val="18"/>
          <w:szCs w:val="18"/>
        </w:rPr>
        <w:t>基层</w:t>
      </w:r>
      <w:r>
        <w:rPr>
          <w:rFonts w:ascii="Times New Roman" w:eastAsia="SimSun" w:hAnsi="Times New Roman"/>
          <w:sz w:val="18"/>
          <w:szCs w:val="18"/>
        </w:rPr>
        <w:t>环境治理</w:t>
      </w:r>
      <w:r>
        <w:rPr>
          <w:rFonts w:ascii="Times New Roman" w:eastAsia="SimSun" w:hAnsi="Times New Roman" w:hint="eastAsia"/>
          <w:sz w:val="18"/>
          <w:szCs w:val="18"/>
        </w:rPr>
        <w:t>的</w:t>
      </w:r>
      <w:r>
        <w:rPr>
          <w:rFonts w:ascii="Times New Roman" w:eastAsia="SimSun" w:hAnsi="Times New Roman"/>
          <w:sz w:val="18"/>
          <w:szCs w:val="18"/>
        </w:rPr>
        <w:t>内卷化现象</w:t>
      </w:r>
      <w:r>
        <w:rPr>
          <w:rFonts w:ascii="Times New Roman" w:eastAsia="SimSun" w:hAnsi="Times New Roman"/>
          <w:sz w:val="18"/>
          <w:szCs w:val="18"/>
        </w:rPr>
        <w:t>(</w:t>
      </w:r>
      <w:r>
        <w:rPr>
          <w:rFonts w:ascii="Times New Roman" w:eastAsia="SimSun" w:hAnsi="Times New Roman"/>
          <w:sz w:val="18"/>
          <w:szCs w:val="18"/>
        </w:rPr>
        <w:t>陈锋</w:t>
      </w:r>
      <w:r>
        <w:rPr>
          <w:rFonts w:ascii="Times New Roman" w:eastAsia="SimSun" w:hAnsi="Times New Roman"/>
          <w:sz w:val="18"/>
          <w:szCs w:val="18"/>
        </w:rPr>
        <w:t xml:space="preserve">, 2015; </w:t>
      </w:r>
      <w:r>
        <w:rPr>
          <w:rFonts w:ascii="Times New Roman" w:eastAsia="SimSun" w:hAnsi="Times New Roman"/>
          <w:sz w:val="18"/>
          <w:szCs w:val="18"/>
        </w:rPr>
        <w:t>陈涛</w:t>
      </w:r>
      <w:r>
        <w:rPr>
          <w:rFonts w:ascii="Times New Roman" w:eastAsia="SimSun" w:hAnsi="Times New Roman"/>
          <w:sz w:val="18"/>
          <w:szCs w:val="18"/>
        </w:rPr>
        <w:t>, 2019)</w:t>
      </w:r>
      <w:r>
        <w:rPr>
          <w:rFonts w:ascii="Times New Roman" w:eastAsia="SimSun" w:hAnsi="Times New Roman"/>
          <w:sz w:val="18"/>
          <w:szCs w:val="18"/>
        </w:rPr>
        <w:t>也</w:t>
      </w:r>
      <w:r>
        <w:rPr>
          <w:rFonts w:ascii="Times New Roman" w:eastAsia="SimSun" w:hAnsi="Times New Roman" w:hint="eastAsia"/>
          <w:sz w:val="18"/>
          <w:szCs w:val="18"/>
        </w:rPr>
        <w:t>日益突出</w:t>
      </w:r>
      <w:r>
        <w:rPr>
          <w:rFonts w:ascii="Times New Roman" w:eastAsia="SimSun" w:hAnsi="Times New Roman"/>
          <w:sz w:val="18"/>
          <w:szCs w:val="18"/>
        </w:rPr>
        <w:t>，具体表现为主体性缺失</w:t>
      </w:r>
      <w:r>
        <w:rPr>
          <w:rFonts w:ascii="Times New Roman" w:eastAsia="SimSun" w:hAnsi="Times New Roman" w:hint="eastAsia"/>
          <w:sz w:val="18"/>
          <w:szCs w:val="18"/>
        </w:rPr>
        <w:t>、治理资源缺乏和高</w:t>
      </w:r>
      <w:r>
        <w:rPr>
          <w:rFonts w:ascii="Times New Roman" w:eastAsia="SimSun" w:hAnsi="Times New Roman"/>
          <w:sz w:val="18"/>
          <w:szCs w:val="18"/>
        </w:rPr>
        <w:t>成本治理</w:t>
      </w:r>
      <w:r>
        <w:rPr>
          <w:rFonts w:ascii="Times New Roman" w:eastAsia="SimSun" w:hAnsi="Times New Roman" w:hint="eastAsia"/>
          <w:sz w:val="18"/>
          <w:szCs w:val="18"/>
        </w:rPr>
        <w:t>三</w:t>
      </w:r>
      <w:r>
        <w:rPr>
          <w:rFonts w:ascii="Times New Roman" w:eastAsia="SimSun" w:hAnsi="Times New Roman"/>
          <w:sz w:val="18"/>
          <w:szCs w:val="18"/>
        </w:rPr>
        <w:t>方面。</w:t>
      </w:r>
    </w:p>
    <w:p w14:paraId="05777E0D" w14:textId="77777777" w:rsidR="00245112" w:rsidRDefault="00F239A3">
      <w:pPr>
        <w:pStyle w:val="1"/>
        <w:spacing w:line="360" w:lineRule="auto"/>
        <w:ind w:left="360" w:firstLine="360"/>
        <w:rPr>
          <w:rFonts w:ascii="Times New Roman" w:eastAsia="SimSun" w:hAnsi="Times New Roman"/>
          <w:sz w:val="18"/>
          <w:szCs w:val="18"/>
        </w:rPr>
      </w:pPr>
      <w:r>
        <w:rPr>
          <w:rFonts w:ascii="Times New Roman" w:eastAsia="SimSun" w:hAnsi="Times New Roman" w:hint="eastAsia"/>
          <w:sz w:val="18"/>
          <w:szCs w:val="18"/>
        </w:rPr>
        <w:t>治理主体上，</w:t>
      </w:r>
      <w:r>
        <w:rPr>
          <w:rFonts w:ascii="Times New Roman" w:eastAsia="SimSun" w:hAnsi="Times New Roman"/>
          <w:sz w:val="18"/>
          <w:szCs w:val="18"/>
        </w:rPr>
        <w:t>作为自治主体的群众参与性、积极性不足</w:t>
      </w:r>
      <w:r>
        <w:rPr>
          <w:rFonts w:ascii="Times New Roman" w:eastAsia="SimSun" w:hAnsi="Times New Roman" w:hint="eastAsia"/>
          <w:sz w:val="18"/>
          <w:szCs w:val="18"/>
        </w:rPr>
        <w:t>。</w:t>
      </w:r>
    </w:p>
    <w:p w14:paraId="542B666E" w14:textId="77777777" w:rsidR="00245112" w:rsidRDefault="00F239A3">
      <w:pPr>
        <w:pStyle w:val="1"/>
        <w:spacing w:line="360" w:lineRule="auto"/>
        <w:ind w:left="360" w:firstLine="360"/>
        <w:rPr>
          <w:rFonts w:ascii="Times New Roman" w:eastAsia="SimSun" w:hAnsi="Times New Roman"/>
          <w:sz w:val="18"/>
          <w:szCs w:val="18"/>
        </w:rPr>
      </w:pPr>
      <w:r>
        <w:rPr>
          <w:rFonts w:ascii="Times New Roman" w:eastAsia="SimSun" w:hAnsi="Times New Roman" w:hint="eastAsia"/>
          <w:sz w:val="18"/>
          <w:szCs w:val="18"/>
        </w:rPr>
        <w:t>治理资源上，</w:t>
      </w:r>
      <w:r>
        <w:rPr>
          <w:rFonts w:ascii="Times New Roman" w:eastAsia="SimSun" w:hAnsi="Times New Roman"/>
          <w:sz w:val="18"/>
          <w:szCs w:val="18"/>
        </w:rPr>
        <w:t>农村</w:t>
      </w:r>
      <w:r>
        <w:rPr>
          <w:rFonts w:ascii="Times New Roman" w:eastAsia="SimSun" w:hAnsi="Times New Roman" w:hint="eastAsia"/>
          <w:sz w:val="18"/>
          <w:szCs w:val="18"/>
        </w:rPr>
        <w:t>基层政府</w:t>
      </w:r>
      <w:r>
        <w:rPr>
          <w:rFonts w:ascii="Times New Roman" w:eastAsia="SimSun" w:hAnsi="Times New Roman"/>
          <w:sz w:val="18"/>
          <w:szCs w:val="18"/>
        </w:rPr>
        <w:t>无法保证环境治理资金的持续供给</w:t>
      </w:r>
      <w:r>
        <w:rPr>
          <w:rFonts w:ascii="Times New Roman" w:eastAsia="SimSun" w:hAnsi="Times New Roman" w:hint="eastAsia"/>
          <w:sz w:val="18"/>
          <w:szCs w:val="18"/>
        </w:rPr>
        <w:t>。</w:t>
      </w:r>
    </w:p>
    <w:p w14:paraId="20055C29" w14:textId="77777777" w:rsidR="00245112" w:rsidRDefault="00F239A3">
      <w:pPr>
        <w:pStyle w:val="1"/>
        <w:spacing w:line="360" w:lineRule="auto"/>
        <w:ind w:left="360" w:firstLine="360"/>
        <w:rPr>
          <w:rFonts w:ascii="Times New Roman" w:eastAsia="SimSun" w:hAnsi="Times New Roman"/>
          <w:sz w:val="18"/>
          <w:szCs w:val="18"/>
          <w:lang w:eastAsia="zh-Hans"/>
        </w:rPr>
      </w:pPr>
      <w:r>
        <w:rPr>
          <w:rFonts w:ascii="Times New Roman" w:eastAsia="SimSun" w:hAnsi="Times New Roman" w:hint="eastAsia"/>
          <w:sz w:val="18"/>
          <w:szCs w:val="18"/>
        </w:rPr>
        <w:t>治理方式上，</w:t>
      </w:r>
      <w:r>
        <w:rPr>
          <w:rFonts w:ascii="Times New Roman" w:eastAsia="SimSun" w:hAnsi="Times New Roman"/>
          <w:sz w:val="18"/>
          <w:szCs w:val="18"/>
        </w:rPr>
        <w:t>运动式与权宜式治理</w:t>
      </w:r>
      <w:r>
        <w:rPr>
          <w:rFonts w:ascii="Times New Roman" w:eastAsia="SimSun" w:hAnsi="Times New Roman" w:hint="eastAsia"/>
          <w:sz w:val="18"/>
          <w:szCs w:val="18"/>
        </w:rPr>
        <w:t>推高了治理成本。</w:t>
      </w:r>
    </w:p>
    <w:p w14:paraId="08AD4E57" w14:textId="77777777" w:rsidR="00245112" w:rsidRDefault="00F239A3">
      <w:pPr>
        <w:pStyle w:val="1"/>
        <w:spacing w:line="360" w:lineRule="auto"/>
        <w:ind w:left="360" w:firstLine="360"/>
        <w:rPr>
          <w:rFonts w:ascii="Times New Roman" w:eastAsia="SimSun" w:hAnsi="Times New Roman"/>
          <w:sz w:val="18"/>
          <w:szCs w:val="18"/>
        </w:rPr>
      </w:pPr>
      <w:r>
        <w:rPr>
          <w:rFonts w:ascii="Times New Roman" w:eastAsia="SimSun" w:hAnsi="Times New Roman" w:hint="eastAsia"/>
          <w:sz w:val="18"/>
          <w:szCs w:val="18"/>
        </w:rPr>
        <w:t>主体性缺失、治理资源缺乏和高成本治理共同反映出国家基层政权遭遇有效下行的困境</w:t>
      </w:r>
      <w:r>
        <w:rPr>
          <w:rFonts w:ascii="Times New Roman" w:eastAsia="SimSun" w:hAnsi="Times New Roman"/>
          <w:sz w:val="18"/>
          <w:szCs w:val="18"/>
        </w:rPr>
        <w:t>。</w:t>
      </w:r>
      <w:r>
        <w:rPr>
          <w:rStyle w:val="highlight"/>
          <w:rFonts w:ascii="Times New Roman" w:eastAsia="SimSun" w:hAnsi="Times New Roman"/>
          <w:sz w:val="18"/>
          <w:szCs w:val="18"/>
        </w:rPr>
        <w:t>作为农村公共品供给的一部分，</w:t>
      </w:r>
      <w:r>
        <w:rPr>
          <w:rFonts w:ascii="Times New Roman" w:eastAsia="SimSun" w:hAnsi="Times New Roman"/>
          <w:sz w:val="18"/>
          <w:szCs w:val="18"/>
        </w:rPr>
        <w:t>环境整治与</w:t>
      </w:r>
      <w:r>
        <w:rPr>
          <w:rFonts w:ascii="Times New Roman" w:eastAsia="SimSun" w:hAnsi="Times New Roman" w:hint="eastAsia"/>
          <w:sz w:val="18"/>
          <w:szCs w:val="18"/>
        </w:rPr>
        <w:t>人</w:t>
      </w:r>
      <w:r>
        <w:rPr>
          <w:rFonts w:ascii="Times New Roman" w:eastAsia="SimSun" w:hAnsi="Times New Roman"/>
          <w:sz w:val="18"/>
          <w:szCs w:val="18"/>
        </w:rPr>
        <w:t>们的日常生活密切相关</w:t>
      </w:r>
      <w:r>
        <w:rPr>
          <w:rStyle w:val="16"/>
          <w:rFonts w:ascii="SimSun" w:eastAsia="SimSun" w:hAnsi="SimSun" w:hint="default"/>
          <w:sz w:val="18"/>
          <w:szCs w:val="18"/>
        </w:rPr>
        <w:t>，</w:t>
      </w:r>
      <w:r>
        <w:rPr>
          <w:rStyle w:val="highlight"/>
          <w:rFonts w:ascii="Times New Roman" w:eastAsia="SimSun" w:hAnsi="Times New Roman"/>
          <w:sz w:val="18"/>
          <w:szCs w:val="18"/>
        </w:rPr>
        <w:t>涉及占地、砍树（移树）、拆房、填塘等</w:t>
      </w:r>
      <w:r>
        <w:rPr>
          <w:rStyle w:val="highlight"/>
          <w:rFonts w:ascii="Times New Roman" w:eastAsia="SimSun" w:hAnsi="Times New Roman" w:hint="eastAsia"/>
          <w:sz w:val="18"/>
          <w:szCs w:val="18"/>
        </w:rPr>
        <w:t>人们</w:t>
      </w:r>
      <w:r>
        <w:rPr>
          <w:rStyle w:val="highlight"/>
          <w:rFonts w:ascii="Times New Roman" w:eastAsia="SimSun" w:hAnsi="Times New Roman"/>
          <w:sz w:val="18"/>
          <w:szCs w:val="18"/>
        </w:rPr>
        <w:t>切身利益的事情，</w:t>
      </w:r>
      <w:r>
        <w:rPr>
          <w:rFonts w:ascii="Times New Roman" w:eastAsia="SimSun" w:hAnsi="Times New Roman"/>
          <w:sz w:val="18"/>
          <w:szCs w:val="18"/>
        </w:rPr>
        <w:t>需要村民</w:t>
      </w:r>
      <w:r>
        <w:rPr>
          <w:rFonts w:ascii="Times New Roman" w:eastAsia="SimSun" w:hAnsi="Times New Roman" w:hint="eastAsia"/>
          <w:sz w:val="18"/>
          <w:szCs w:val="18"/>
          <w:lang w:eastAsia="zh-Hans"/>
        </w:rPr>
        <w:t>的</w:t>
      </w:r>
      <w:r>
        <w:rPr>
          <w:rFonts w:ascii="Times New Roman" w:eastAsia="SimSun" w:hAnsi="Times New Roman"/>
          <w:sz w:val="18"/>
          <w:szCs w:val="18"/>
        </w:rPr>
        <w:t>共同参与和维护。</w:t>
      </w:r>
      <w:r>
        <w:rPr>
          <w:rFonts w:ascii="Times New Roman" w:eastAsia="SimSun" w:hAnsi="Times New Roman" w:hint="eastAsia"/>
          <w:sz w:val="18"/>
          <w:szCs w:val="18"/>
          <w:lang w:eastAsia="zh-Hans"/>
        </w:rPr>
        <w:t>但在环境整治过程中</w:t>
      </w:r>
      <w:r>
        <w:rPr>
          <w:rFonts w:ascii="Times New Roman" w:eastAsia="SimSun" w:hAnsi="Times New Roman"/>
          <w:sz w:val="18"/>
          <w:szCs w:val="18"/>
          <w:lang w:eastAsia="zh-Hans"/>
        </w:rPr>
        <w:t>，</w:t>
      </w:r>
      <w:r>
        <w:rPr>
          <w:rFonts w:ascii="Times New Roman" w:eastAsia="SimSun" w:hAnsi="Times New Roman" w:hint="eastAsia"/>
          <w:sz w:val="18"/>
          <w:szCs w:val="18"/>
        </w:rPr>
        <w:t>基层政权</w:t>
      </w:r>
      <w:r>
        <w:rPr>
          <w:rFonts w:ascii="Times New Roman" w:eastAsia="SimSun" w:hAnsi="Times New Roman" w:hint="eastAsia"/>
          <w:sz w:val="18"/>
          <w:szCs w:val="18"/>
          <w:lang w:eastAsia="zh-Hans"/>
        </w:rPr>
        <w:t>却</w:t>
      </w:r>
      <w:r>
        <w:rPr>
          <w:rFonts w:ascii="Times New Roman" w:eastAsia="SimSun" w:hAnsi="Times New Roman" w:hint="eastAsia"/>
          <w:sz w:val="18"/>
          <w:szCs w:val="18"/>
        </w:rPr>
        <w:t>无法</w:t>
      </w:r>
      <w:r>
        <w:rPr>
          <w:rFonts w:ascii="Times New Roman" w:eastAsia="SimSun" w:hAnsi="Times New Roman"/>
          <w:sz w:val="18"/>
          <w:szCs w:val="18"/>
        </w:rPr>
        <w:t>有效</w:t>
      </w:r>
      <w:r>
        <w:rPr>
          <w:rFonts w:ascii="Times New Roman" w:eastAsia="SimSun" w:hAnsi="Times New Roman" w:hint="eastAsia"/>
          <w:sz w:val="18"/>
          <w:szCs w:val="18"/>
        </w:rPr>
        <w:t>动员和组织村民积极参与环境治理。</w:t>
      </w:r>
      <w:r>
        <w:rPr>
          <w:rFonts w:ascii="Times New Roman" w:eastAsia="SimSun" w:hAnsi="Times New Roman" w:hint="eastAsia"/>
          <w:sz w:val="18"/>
          <w:szCs w:val="18"/>
          <w:lang w:eastAsia="zh-Hans"/>
        </w:rPr>
        <w:t>因此</w:t>
      </w:r>
      <w:r>
        <w:rPr>
          <w:rFonts w:ascii="Times New Roman" w:eastAsia="SimSun" w:hAnsi="Times New Roman"/>
          <w:sz w:val="18"/>
          <w:szCs w:val="18"/>
          <w:lang w:eastAsia="zh-Hans"/>
        </w:rPr>
        <w:t>，</w:t>
      </w:r>
      <w:r>
        <w:rPr>
          <w:rFonts w:ascii="Times New Roman" w:eastAsia="SimSun" w:hAnsi="Times New Roman" w:hint="eastAsia"/>
          <w:sz w:val="18"/>
          <w:szCs w:val="18"/>
          <w:lang w:eastAsia="zh-Hans"/>
        </w:rPr>
        <w:t>如何在人居环境整治过程中实现国家权力的有效下行与国家政权的再建构是亟需回答的问题</w:t>
      </w:r>
      <w:r>
        <w:rPr>
          <w:rFonts w:ascii="Times New Roman" w:eastAsia="SimSun" w:hAnsi="Times New Roman" w:hint="eastAsia"/>
          <w:sz w:val="18"/>
          <w:szCs w:val="18"/>
        </w:rPr>
        <w:t>。</w:t>
      </w:r>
    </w:p>
    <w:p w14:paraId="7BA310FB" w14:textId="77777777" w:rsidR="00245112" w:rsidRDefault="00245112">
      <w:pPr>
        <w:pStyle w:val="1"/>
        <w:spacing w:line="360" w:lineRule="auto"/>
        <w:ind w:left="360" w:firstLine="360"/>
        <w:rPr>
          <w:rFonts w:ascii="Times New Roman" w:eastAsia="SimSun" w:hAnsi="Times New Roman"/>
          <w:sz w:val="18"/>
          <w:szCs w:val="18"/>
        </w:rPr>
      </w:pPr>
    </w:p>
    <w:p w14:paraId="39CF61EC" w14:textId="77777777" w:rsidR="00245112" w:rsidRDefault="00F239A3">
      <w:pPr>
        <w:pStyle w:val="1"/>
        <w:numPr>
          <w:ilvl w:val="0"/>
          <w:numId w:val="1"/>
        </w:numPr>
        <w:spacing w:line="360" w:lineRule="auto"/>
        <w:ind w:firstLineChars="0"/>
        <w:jc w:val="center"/>
        <w:rPr>
          <w:rFonts w:ascii="Times New Roman" w:eastAsia="SimSun" w:hAnsi="Times New Roman"/>
          <w:sz w:val="28"/>
          <w:szCs w:val="28"/>
        </w:rPr>
      </w:pPr>
      <w:commentRangeStart w:id="18"/>
      <w:r>
        <w:rPr>
          <w:rFonts w:ascii="SimSun" w:eastAsia="SimSun" w:hAnsi="SimSun"/>
          <w:sz w:val="28"/>
          <w:szCs w:val="28"/>
        </w:rPr>
        <w:t>文献综述</w:t>
      </w:r>
      <w:commentRangeEnd w:id="18"/>
      <w:r w:rsidR="00586ABA">
        <w:rPr>
          <w:rStyle w:val="a8"/>
          <w:rFonts w:asciiTheme="minorHAnsi" w:eastAsiaTheme="minorEastAsia" w:hAnsiTheme="minorHAnsi" w:cstheme="minorBidi"/>
        </w:rPr>
        <w:commentReference w:id="18"/>
      </w:r>
    </w:p>
    <w:p w14:paraId="63EC7492" w14:textId="77777777" w:rsidR="00245112" w:rsidRDefault="00F239A3">
      <w:pPr>
        <w:spacing w:line="360" w:lineRule="auto"/>
        <w:ind w:firstLineChars="200" w:firstLine="360"/>
        <w:rPr>
          <w:rStyle w:val="16"/>
          <w:rFonts w:ascii="Times New Roman" w:eastAsia="SimSun" w:hAnsi="Times New Roman" w:cs="Times New Roman" w:hint="default"/>
          <w:sz w:val="18"/>
          <w:szCs w:val="18"/>
        </w:rPr>
      </w:pPr>
      <w:commentRangeStart w:id="19"/>
      <w:r>
        <w:rPr>
          <w:rFonts w:ascii="Times New Roman" w:eastAsia="SimSun" w:hAnsi="Times New Roman" w:cs="Times New Roman" w:hint="eastAsia"/>
          <w:sz w:val="18"/>
          <w:szCs w:val="18"/>
        </w:rPr>
        <w:t>参与</w:t>
      </w:r>
      <w:r>
        <w:rPr>
          <w:rFonts w:ascii="Times New Roman" w:eastAsia="SimSun" w:hAnsi="Times New Roman" w:cs="Times New Roman"/>
          <w:sz w:val="18"/>
          <w:szCs w:val="18"/>
        </w:rPr>
        <w:t>人居环境整治是国家</w:t>
      </w:r>
      <w:r>
        <w:rPr>
          <w:rFonts w:ascii="Times New Roman" w:eastAsia="SimSun" w:hAnsi="Times New Roman" w:cs="Times New Roman" w:hint="eastAsia"/>
          <w:sz w:val="18"/>
          <w:szCs w:val="18"/>
        </w:rPr>
        <w:t>接管农村公共服务的重要过程，也</w:t>
      </w:r>
      <w:r>
        <w:rPr>
          <w:rFonts w:ascii="Times New Roman" w:eastAsia="SimSun" w:hAnsi="Times New Roman" w:cs="Times New Roman"/>
          <w:sz w:val="18"/>
          <w:szCs w:val="18"/>
        </w:rPr>
        <w:t>是国家与社会关系的直接体现。</w:t>
      </w:r>
      <w:r>
        <w:rPr>
          <w:rStyle w:val="highlight"/>
          <w:rFonts w:ascii="Times New Roman" w:eastAsia="SimSun" w:hAnsi="Times New Roman" w:cs="Times New Roman" w:hint="eastAsia"/>
          <w:sz w:val="18"/>
          <w:szCs w:val="18"/>
        </w:rPr>
        <w:t>针对人居环境整治问题，</w:t>
      </w:r>
      <w:r>
        <w:rPr>
          <w:rStyle w:val="16"/>
          <w:rFonts w:ascii="SimSun" w:eastAsia="SimSun" w:hAnsi="SimSun" w:hint="default"/>
          <w:sz w:val="18"/>
          <w:szCs w:val="18"/>
        </w:rPr>
        <w:t>现有研究主要从治理主体、治理资源、治理方式三条进路展开分析。</w:t>
      </w:r>
      <w:commentRangeEnd w:id="19"/>
      <w:r w:rsidR="00586ABA">
        <w:rPr>
          <w:rStyle w:val="a8"/>
        </w:rPr>
        <w:commentReference w:id="19"/>
      </w:r>
    </w:p>
    <w:p w14:paraId="0140FD14" w14:textId="77777777" w:rsidR="00245112" w:rsidRDefault="00F239A3">
      <w:pPr>
        <w:spacing w:line="360" w:lineRule="auto"/>
        <w:ind w:firstLineChars="200" w:firstLine="360"/>
        <w:rPr>
          <w:rFonts w:ascii="SimSun" w:eastAsia="SimSun" w:hAnsi="SimSun"/>
          <w:sz w:val="18"/>
          <w:szCs w:val="18"/>
        </w:rPr>
      </w:pPr>
      <w:r>
        <w:rPr>
          <w:rStyle w:val="16"/>
          <w:rFonts w:ascii="SimSun" w:eastAsia="SimSun" w:hAnsi="SimSun" w:hint="default"/>
          <w:sz w:val="18"/>
          <w:szCs w:val="18"/>
        </w:rPr>
        <w:t>治理主体</w:t>
      </w:r>
      <w:r>
        <w:rPr>
          <w:rStyle w:val="16"/>
          <w:rFonts w:ascii="SimSun" w:eastAsia="SimSun" w:hAnsi="SimSun"/>
          <w:sz w:val="18"/>
          <w:szCs w:val="18"/>
          <w:lang w:eastAsia="zh-Hans"/>
        </w:rPr>
        <w:t>上</w:t>
      </w:r>
      <w:r>
        <w:rPr>
          <w:rStyle w:val="16"/>
          <w:rFonts w:ascii="SimSun" w:eastAsia="SimSun" w:hAnsi="SimSun" w:hint="default"/>
          <w:sz w:val="18"/>
          <w:szCs w:val="18"/>
        </w:rPr>
        <w:t>，既有研究重点关注政府</w:t>
      </w:r>
      <w:r>
        <w:rPr>
          <w:rFonts w:ascii="SimSun" w:eastAsia="SimSun" w:hAnsi="SimSun"/>
          <w:sz w:val="18"/>
          <w:szCs w:val="18"/>
        </w:rPr>
        <w:t>行政体系的其他力量如何影响环境政策的基层执行</w:t>
      </w:r>
      <w:r>
        <w:rPr>
          <w:rFonts w:ascii="SimSun" w:eastAsia="SimSun" w:hAnsi="SimSun" w:hint="eastAsia"/>
          <w:sz w:val="18"/>
          <w:szCs w:val="18"/>
        </w:rPr>
        <w:t>，</w:t>
      </w:r>
      <w:r>
        <w:rPr>
          <w:rFonts w:ascii="SimSun" w:eastAsia="SimSun" w:hAnsi="SimSun"/>
          <w:sz w:val="18"/>
          <w:szCs w:val="18"/>
        </w:rPr>
        <w:t>将政府的职权划分和激励结构视为影响农村环境治理效果的关键因素</w:t>
      </w:r>
      <w:r>
        <w:rPr>
          <w:rFonts w:ascii="SimSun" w:eastAsia="SimSun" w:hAnsi="SimSun"/>
          <w:sz w:val="18"/>
          <w:szCs w:val="18"/>
        </w:rPr>
        <w:t>(</w:t>
      </w:r>
      <w:r>
        <w:rPr>
          <w:rFonts w:ascii="SimSun" w:eastAsia="SimSun" w:hAnsi="SimSun"/>
          <w:sz w:val="18"/>
          <w:szCs w:val="18"/>
        </w:rPr>
        <w:t>周黎安</w:t>
      </w:r>
      <w:r>
        <w:rPr>
          <w:rFonts w:ascii="SimSun" w:eastAsia="SimSun" w:hAnsi="SimSun"/>
          <w:sz w:val="18"/>
          <w:szCs w:val="18"/>
        </w:rPr>
        <w:t>, 2007; Benjamin Rooij</w:t>
      </w:r>
      <w:r>
        <w:rPr>
          <w:rFonts w:ascii="SimSun" w:eastAsia="SimSun" w:hAnsi="SimSun"/>
          <w:sz w:val="18"/>
          <w:szCs w:val="18"/>
        </w:rPr>
        <w:t>等</w:t>
      </w:r>
      <w:r>
        <w:rPr>
          <w:rFonts w:ascii="SimSun" w:eastAsia="SimSun" w:hAnsi="SimSun"/>
          <w:sz w:val="18"/>
          <w:szCs w:val="18"/>
        </w:rPr>
        <w:t>, 2021)</w:t>
      </w:r>
      <w:r>
        <w:rPr>
          <w:rFonts w:ascii="SimSun" w:eastAsia="SimSun" w:hAnsi="SimSun" w:hint="eastAsia"/>
          <w:sz w:val="18"/>
          <w:szCs w:val="18"/>
        </w:rPr>
        <w:t>。</w:t>
      </w:r>
    </w:p>
    <w:p w14:paraId="35399B4B" w14:textId="77777777" w:rsidR="00245112" w:rsidRDefault="00F239A3">
      <w:pPr>
        <w:spacing w:line="360" w:lineRule="auto"/>
        <w:ind w:firstLineChars="200" w:firstLine="360"/>
        <w:rPr>
          <w:rFonts w:ascii="Times New Roman" w:eastAsia="SimSun" w:hAnsi="Times New Roman" w:cs="Times New Roman"/>
          <w:sz w:val="18"/>
          <w:szCs w:val="18"/>
          <w:lang w:eastAsia="zh-Hans"/>
        </w:rPr>
      </w:pPr>
      <w:r>
        <w:rPr>
          <w:rFonts w:ascii="Times New Roman" w:eastAsia="SimSun" w:hAnsi="Times New Roman" w:cs="Times New Roman" w:hint="eastAsia"/>
          <w:sz w:val="18"/>
          <w:szCs w:val="18"/>
        </w:rPr>
        <w:t>这一研究进路</w:t>
      </w:r>
      <w:r>
        <w:rPr>
          <w:rFonts w:ascii="Times New Roman" w:eastAsia="SimSun" w:hAnsi="Times New Roman" w:cs="Times New Roman" w:hint="eastAsia"/>
          <w:kern w:val="0"/>
          <w:sz w:val="18"/>
          <w:szCs w:val="18"/>
        </w:rPr>
        <w:t>强调了</w:t>
      </w:r>
      <w:r>
        <w:rPr>
          <w:rFonts w:ascii="Times New Roman" w:eastAsia="SimSun" w:hAnsi="Times New Roman" w:cs="Times New Roman"/>
          <w:sz w:val="18"/>
          <w:szCs w:val="18"/>
        </w:rPr>
        <w:t>政府纵向层级之间或横向部门之间的多重制度安排及其互动冲突影响了环境治理</w:t>
      </w:r>
      <w:r>
        <w:rPr>
          <w:rFonts w:ascii="Times New Roman" w:eastAsia="SimSun" w:hAnsi="Times New Roman" w:cs="Times New Roman" w:hint="eastAsia"/>
          <w:sz w:val="18"/>
          <w:szCs w:val="18"/>
          <w:lang w:eastAsia="zh-Hans"/>
        </w:rPr>
        <w:t>的效果</w:t>
      </w:r>
      <w:r>
        <w:rPr>
          <w:rFonts w:ascii="Times New Roman" w:eastAsia="SimSun" w:hAnsi="Times New Roman" w:cs="Times New Roman"/>
          <w:sz w:val="18"/>
          <w:szCs w:val="18"/>
          <w:lang w:eastAsia="zh-Hans"/>
        </w:rPr>
        <w:t>。</w:t>
      </w:r>
      <w:r>
        <w:rPr>
          <w:rFonts w:ascii="Times New Roman" w:eastAsia="SimSun" w:hAnsi="Times New Roman" w:cs="Times New Roman" w:hint="eastAsia"/>
          <w:sz w:val="18"/>
          <w:szCs w:val="18"/>
        </w:rPr>
        <w:t>然而，</w:t>
      </w:r>
      <w:r>
        <w:rPr>
          <w:rFonts w:ascii="Times New Roman" w:eastAsia="SimSun" w:hAnsi="Times New Roman" w:cs="Times New Roman"/>
          <w:sz w:val="18"/>
          <w:szCs w:val="18"/>
        </w:rPr>
        <w:t>农民天然</w:t>
      </w:r>
      <w:r>
        <w:rPr>
          <w:rFonts w:ascii="Times New Roman" w:eastAsia="SimSun" w:hAnsi="Times New Roman" w:cs="Times New Roman"/>
          <w:sz w:val="18"/>
          <w:szCs w:val="18"/>
        </w:rPr>
        <w:t>“</w:t>
      </w:r>
      <w:r>
        <w:rPr>
          <w:rFonts w:ascii="Times New Roman" w:eastAsia="SimSun" w:hAnsi="Times New Roman" w:cs="Times New Roman"/>
          <w:sz w:val="18"/>
          <w:szCs w:val="18"/>
        </w:rPr>
        <w:t>在场</w:t>
      </w:r>
      <w:r>
        <w:rPr>
          <w:rFonts w:ascii="Times New Roman" w:eastAsia="SimSun" w:hAnsi="Times New Roman" w:cs="Times New Roman"/>
          <w:sz w:val="18"/>
          <w:szCs w:val="18"/>
        </w:rPr>
        <w:t>”</w:t>
      </w:r>
      <w:r>
        <w:rPr>
          <w:rFonts w:ascii="Times New Roman" w:eastAsia="SimSun" w:hAnsi="Times New Roman" w:cs="Times New Roman"/>
          <w:sz w:val="18"/>
          <w:szCs w:val="18"/>
        </w:rPr>
        <w:t>的特点决定了农民才是农村环境问题治理的核心主体</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ADDIN ZOTERO_ITEM CSL_CITATION {"citationID":"GVwYoFEZ","properties":{"formattedCitation":"(\\uc0\\u27754{}\\uc0\\u33509{}\\uc0\\u23431{} &amp; \\uc0\\u24464{}\\uc0\\u24314{}\\uc0\\u21326{}, 2018)","plainCitation":"(</w:instrText>
      </w:r>
      <w:r>
        <w:rPr>
          <w:rFonts w:ascii="Times New Roman" w:eastAsia="SimSun" w:hAnsi="Times New Roman" w:cs="Times New Roman"/>
          <w:sz w:val="18"/>
          <w:szCs w:val="18"/>
        </w:rPr>
        <w:instrText>汪若宇</w:instrText>
      </w:r>
      <w:r>
        <w:rPr>
          <w:rFonts w:ascii="Times New Roman" w:eastAsia="SimSun" w:hAnsi="Times New Roman" w:cs="Times New Roman"/>
          <w:sz w:val="18"/>
          <w:szCs w:val="18"/>
        </w:rPr>
        <w:instrText xml:space="preserve"> &amp; </w:instrText>
      </w:r>
      <w:r>
        <w:rPr>
          <w:rFonts w:ascii="Times New Roman" w:eastAsia="SimSun" w:hAnsi="Times New Roman" w:cs="Times New Roman"/>
          <w:sz w:val="18"/>
          <w:szCs w:val="18"/>
        </w:rPr>
        <w:instrText>徐建华</w:instrText>
      </w:r>
      <w:r>
        <w:rPr>
          <w:rFonts w:ascii="Times New Roman" w:eastAsia="SimSun" w:hAnsi="Times New Roman" w:cs="Times New Roman"/>
          <w:sz w:val="18"/>
          <w:szCs w:val="18"/>
        </w:rPr>
        <w:instrText>, 2</w:instrText>
      </w:r>
      <w:r>
        <w:rPr>
          <w:rFonts w:ascii="Times New Roman" w:eastAsia="SimSun" w:hAnsi="Times New Roman" w:cs="Times New Roman"/>
          <w:sz w:val="18"/>
          <w:szCs w:val="18"/>
        </w:rPr>
        <w:instrText>018)","noteIndex":0},"citationItems":[{"id":17479,"uris":["http://zotero.org/users/7401469/items/836724PL"],"itemData":{"id":17479,"type":"article-journal","abstract":"</w:instrText>
      </w:r>
      <w:r>
        <w:rPr>
          <w:rFonts w:ascii="Times New Roman" w:eastAsia="SimSun" w:hAnsi="Times New Roman" w:cs="Times New Roman"/>
          <w:sz w:val="18"/>
          <w:szCs w:val="18"/>
        </w:rPr>
        <w:instrText>环境治理是国家治理的重要组成部分</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公众参与能够给环境治理提供丰富的制度资本和智力资源。在与环境相关的治理领域</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公众协商作为一种公众参与形式</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特别适合于利益相关方覆盖广、对公众可</w:instrText>
      </w:r>
      <w:r>
        <w:rPr>
          <w:rFonts w:ascii="Times New Roman" w:eastAsia="SimSun" w:hAnsi="Times New Roman" w:cs="Times New Roman"/>
          <w:sz w:val="18"/>
          <w:szCs w:val="18"/>
        </w:rPr>
        <w:instrText>接受度要求高的环境议题。在信息充分的前提下</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通过组织利益相关方共同交流、商讨</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形成政策建议</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可以引导利益相关方的理性对话</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增强地方政府环境决策的有效性及合法性。在我国</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关于环境议题的公众参与是被写入法律中的</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但是关于协商式公众参与的程序设计和效果评估的探讨相对较少。本文基于国内外文献案例</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针对协商过程和协商效果两个方面</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围绕参与者的能力、协商过程的公平性以及协商的效果和质量等归纳出了协商式公众参与的评估框架</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并对协商式公众参与可能出现的偏倚进行了讨论。研究结论可为我国协商式公众参与的设计和评估提供参考。</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公共管理评论</w:instrText>
      </w:r>
      <w:r>
        <w:rPr>
          <w:rFonts w:ascii="Times New Roman" w:eastAsia="SimSun" w:hAnsi="Times New Roman" w:cs="Times New Roman"/>
          <w:sz w:val="18"/>
          <w:szCs w:val="18"/>
        </w:rPr>
        <w:instrText>","issue":"02","title":"</w:instrText>
      </w:r>
      <w:r>
        <w:rPr>
          <w:rFonts w:ascii="Times New Roman" w:eastAsia="SimSun" w:hAnsi="Times New Roman" w:cs="Times New Roman"/>
          <w:sz w:val="18"/>
          <w:szCs w:val="18"/>
        </w:rPr>
        <w:instrText>环境治理中的协商式公众参与</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基于文献案例的研究</w:instrText>
      </w:r>
      <w:r>
        <w:rPr>
          <w:rFonts w:ascii="Times New Roman" w:eastAsia="SimSun" w:hAnsi="Times New Roman" w:cs="Times New Roman"/>
          <w:sz w:val="18"/>
          <w:szCs w:val="18"/>
        </w:rPr>
        <w:instrText>","URL":"https://t.cnki.net/kcms/detail?v=gYE-JcWgi4Wha8ii1FAHyjaizP1104eptgaQwT4xdLEsiXImdnYSwusSjs0Msfh852g7VcdCOAsYGnCRv1ljuJIxK6XTAPzBaQRel9c9VRKIzSbzo5xVPw==&amp;uniplatform=NZKPT","</w:instrText>
      </w:r>
      <w:r>
        <w:rPr>
          <w:rFonts w:ascii="Times New Roman" w:eastAsia="SimSun" w:hAnsi="Times New Roman" w:cs="Times New Roman"/>
          <w:sz w:val="18"/>
          <w:szCs w:val="18"/>
        </w:rPr>
        <w:instrText>author":[{"literal":"</w:instrText>
      </w:r>
      <w:r>
        <w:rPr>
          <w:rFonts w:ascii="Times New Roman" w:eastAsia="SimSun" w:hAnsi="Times New Roman" w:cs="Times New Roman"/>
          <w:sz w:val="18"/>
          <w:szCs w:val="18"/>
        </w:rPr>
        <w:instrText>汪若宇</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徐建华</w:instrText>
      </w:r>
      <w:r>
        <w:rPr>
          <w:rFonts w:ascii="Times New Roman" w:eastAsia="SimSun" w:hAnsi="Times New Roman" w:cs="Times New Roman"/>
          <w:sz w:val="18"/>
          <w:szCs w:val="18"/>
        </w:rPr>
        <w:instrText xml:space="preserve">"}],"accessed":{"date-parts":[["2022",8,3]]},"issued":{"date-parts":[["2018"]]},"citation-key":"WangRuoYuXuJianHua2018"}}],"schema":"https://github.com/citation-style-language/schema/raw/master/csl-citation.json"} </w:instrText>
      </w:r>
      <w:r>
        <w:rPr>
          <w:rFonts w:ascii="Times New Roman" w:eastAsia="SimSun" w:hAnsi="Times New Roman" w:cs="Times New Roman"/>
          <w:sz w:val="18"/>
          <w:szCs w:val="18"/>
        </w:rPr>
        <w:fldChar w:fldCharType="separate"/>
      </w:r>
      <w:r>
        <w:rPr>
          <w:rFonts w:ascii="Times New Roman" w:eastAsia="SimSun" w:hAnsi="Times New Roman" w:cs="Times New Roman"/>
          <w:kern w:val="0"/>
          <w:sz w:val="18"/>
        </w:rPr>
        <w:t>(</w:t>
      </w:r>
      <w:r>
        <w:rPr>
          <w:rFonts w:ascii="Times New Roman" w:eastAsia="SimSun" w:hAnsi="Times New Roman" w:cs="Times New Roman"/>
          <w:kern w:val="0"/>
          <w:sz w:val="18"/>
        </w:rPr>
        <w:t>汪若宇</w:t>
      </w:r>
      <w:r>
        <w:rPr>
          <w:rFonts w:ascii="Times New Roman" w:eastAsia="SimSun" w:hAnsi="Times New Roman" w:cs="Times New Roman"/>
          <w:kern w:val="0"/>
          <w:sz w:val="18"/>
        </w:rPr>
        <w:t xml:space="preserve"> &amp; </w:t>
      </w:r>
      <w:r>
        <w:rPr>
          <w:rFonts w:ascii="Times New Roman" w:eastAsia="SimSun" w:hAnsi="Times New Roman" w:cs="Times New Roman"/>
          <w:kern w:val="0"/>
          <w:sz w:val="18"/>
        </w:rPr>
        <w:t>徐建华</w:t>
      </w:r>
      <w:r>
        <w:rPr>
          <w:rFonts w:ascii="Times New Roman" w:eastAsia="SimSun" w:hAnsi="Times New Roman" w:cs="Times New Roman"/>
          <w:kern w:val="0"/>
          <w:sz w:val="18"/>
        </w:rPr>
        <w:t>, 2018)</w:t>
      </w:r>
      <w:r>
        <w:rPr>
          <w:rFonts w:ascii="Times New Roman" w:eastAsia="SimSun" w:hAnsi="Times New Roman" w:cs="Times New Roman"/>
          <w:sz w:val="18"/>
          <w:szCs w:val="18"/>
        </w:rPr>
        <w:fldChar w:fldCharType="end"/>
      </w:r>
      <w:r>
        <w:rPr>
          <w:rFonts w:ascii="Times New Roman" w:eastAsia="SimSun" w:hAnsi="Times New Roman" w:cs="Times New Roman"/>
          <w:sz w:val="18"/>
          <w:szCs w:val="18"/>
        </w:rPr>
        <w:t>，农村人居环境整治的效果很大程度上受到村民参与度的影响</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ADDIN ZOTERO_ITEM CSL_CITATION {"citationID":"Fw3M4jhh","properties":{"formattedCitation":"(\\uc0\\u38389{}\\uc0\\u24072{}\\uc0\\u31561{}, 2019; \\uc0\\u38065{}\\uc0\\u25991{}\\uc0\\u33635{} &amp; \\uc0\\u24212{}</w:instrText>
      </w:r>
      <w:r>
        <w:rPr>
          <w:rFonts w:ascii="Times New Roman" w:eastAsia="SimSun" w:hAnsi="Times New Roman" w:cs="Times New Roman"/>
          <w:sz w:val="18"/>
          <w:szCs w:val="18"/>
        </w:rPr>
        <w:instrText>\\uc0\\u19968{}\\uc0\\u36877{}, 2014; \\uc0\\u21776{}\\uc0\\u26519{}\\uc0\\u31561{}, 2021)","plainCitation":"(</w:instrText>
      </w:r>
      <w:r>
        <w:rPr>
          <w:rFonts w:ascii="Times New Roman" w:eastAsia="SimSun" w:hAnsi="Times New Roman" w:cs="Times New Roman"/>
          <w:sz w:val="18"/>
          <w:szCs w:val="18"/>
        </w:rPr>
        <w:instrText>闵师等</w:instrText>
      </w:r>
      <w:r>
        <w:rPr>
          <w:rFonts w:ascii="Times New Roman" w:eastAsia="SimSun" w:hAnsi="Times New Roman" w:cs="Times New Roman"/>
          <w:sz w:val="18"/>
          <w:szCs w:val="18"/>
        </w:rPr>
        <w:instrText xml:space="preserve">, 2019; </w:instrText>
      </w:r>
      <w:r>
        <w:rPr>
          <w:rFonts w:ascii="Times New Roman" w:eastAsia="SimSun" w:hAnsi="Times New Roman" w:cs="Times New Roman"/>
          <w:sz w:val="18"/>
          <w:szCs w:val="18"/>
        </w:rPr>
        <w:instrText>钱文荣</w:instrText>
      </w:r>
      <w:r>
        <w:rPr>
          <w:rFonts w:ascii="Times New Roman" w:eastAsia="SimSun" w:hAnsi="Times New Roman" w:cs="Times New Roman"/>
          <w:sz w:val="18"/>
          <w:szCs w:val="18"/>
        </w:rPr>
        <w:instrText xml:space="preserve"> &amp; </w:instrText>
      </w:r>
      <w:r>
        <w:rPr>
          <w:rFonts w:ascii="Times New Roman" w:eastAsia="SimSun" w:hAnsi="Times New Roman" w:cs="Times New Roman"/>
          <w:sz w:val="18"/>
          <w:szCs w:val="18"/>
        </w:rPr>
        <w:instrText>应一逍</w:instrText>
      </w:r>
      <w:r>
        <w:rPr>
          <w:rFonts w:ascii="Times New Roman" w:eastAsia="SimSun" w:hAnsi="Times New Roman" w:cs="Times New Roman"/>
          <w:sz w:val="18"/>
          <w:szCs w:val="18"/>
        </w:rPr>
        <w:instrText xml:space="preserve">, 2014; </w:instrText>
      </w:r>
      <w:r>
        <w:rPr>
          <w:rFonts w:ascii="Times New Roman" w:eastAsia="SimSun" w:hAnsi="Times New Roman" w:cs="Times New Roman"/>
          <w:sz w:val="18"/>
          <w:szCs w:val="18"/>
        </w:rPr>
        <w:instrText>唐林等</w:instrText>
      </w:r>
      <w:r>
        <w:rPr>
          <w:rFonts w:ascii="Times New Roman" w:eastAsia="SimSun" w:hAnsi="Times New Roman" w:cs="Times New Roman"/>
          <w:sz w:val="18"/>
          <w:szCs w:val="18"/>
        </w:rPr>
        <w:instrText>, 2021)","noteIndex":0},"citationItems":[{"id":15533,"uris":["http://zotero.org/users/7401469/items/QJ6KY3Q9"],"ite</w:instrText>
      </w:r>
      <w:r>
        <w:rPr>
          <w:rFonts w:ascii="Times New Roman" w:eastAsia="SimSun" w:hAnsi="Times New Roman" w:cs="Times New Roman"/>
          <w:sz w:val="18"/>
          <w:szCs w:val="18"/>
        </w:rPr>
        <w:instrText>mData":{"id":15533,"type":"article-journal","abstract":"</w:instrText>
      </w:r>
      <w:r>
        <w:rPr>
          <w:rFonts w:ascii="Times New Roman" w:eastAsia="SimSun" w:hAnsi="Times New Roman" w:cs="Times New Roman"/>
          <w:sz w:val="18"/>
          <w:szCs w:val="18"/>
        </w:rPr>
        <w:instrText>改善农村人居环境是乡村振兴战略的重要任务之一。受交通不便等因素制约</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中国西南山区实施农村人居环境整治比其他经济较发达地区更加复杂和困难。除采取农村环境整治相关措施外</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开展乡村旅游也可能激励农户积极参与当地人居环境整治。本文利用</w:instrText>
      </w:r>
      <w:r>
        <w:rPr>
          <w:rFonts w:ascii="Times New Roman" w:eastAsia="SimSun" w:hAnsi="Times New Roman" w:cs="Times New Roman"/>
          <w:sz w:val="18"/>
          <w:szCs w:val="18"/>
        </w:rPr>
        <w:instrText>2013</w:instrText>
      </w:r>
      <w:r>
        <w:rPr>
          <w:rFonts w:ascii="Times New Roman" w:eastAsia="SimSun" w:hAnsi="Times New Roman" w:cs="Times New Roman"/>
          <w:sz w:val="18"/>
          <w:szCs w:val="18"/>
        </w:rPr>
        <w:instrText>年和</w:instrText>
      </w:r>
      <w:r>
        <w:rPr>
          <w:rFonts w:ascii="Times New Roman" w:eastAsia="SimSun" w:hAnsi="Times New Roman" w:cs="Times New Roman"/>
          <w:sz w:val="18"/>
          <w:szCs w:val="18"/>
        </w:rPr>
        <w:instrText>2015</w:instrText>
      </w:r>
      <w:r>
        <w:rPr>
          <w:rFonts w:ascii="Times New Roman" w:eastAsia="SimSun" w:hAnsi="Times New Roman" w:cs="Times New Roman"/>
          <w:sz w:val="18"/>
          <w:szCs w:val="18"/>
        </w:rPr>
        <w:instrText>年中国西南少数民族山区</w:instrText>
      </w:r>
      <w:r>
        <w:rPr>
          <w:rFonts w:ascii="Times New Roman" w:eastAsia="SimSun" w:hAnsi="Times New Roman" w:cs="Times New Roman"/>
          <w:sz w:val="18"/>
          <w:szCs w:val="18"/>
        </w:rPr>
        <w:instrText>42</w:instrText>
      </w:r>
      <w:r>
        <w:rPr>
          <w:rFonts w:ascii="Times New Roman" w:eastAsia="SimSun" w:hAnsi="Times New Roman" w:cs="Times New Roman"/>
          <w:sz w:val="18"/>
          <w:szCs w:val="18"/>
        </w:rPr>
        <w:instrText>个村</w:instrText>
      </w:r>
      <w:r>
        <w:rPr>
          <w:rFonts w:ascii="Times New Roman" w:eastAsia="SimSun" w:hAnsi="Times New Roman" w:cs="Times New Roman"/>
          <w:sz w:val="18"/>
          <w:szCs w:val="18"/>
        </w:rPr>
        <w:instrText>611</w:instrText>
      </w:r>
      <w:r>
        <w:rPr>
          <w:rFonts w:ascii="Times New Roman" w:eastAsia="SimSun" w:hAnsi="Times New Roman" w:cs="Times New Roman"/>
          <w:sz w:val="18"/>
          <w:szCs w:val="18"/>
        </w:rPr>
        <w:instrText>个农户的两轮调查面板数据</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分析农户参与农村人居环境整治的影响因素</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特别关注村级实施人居环境整治措施和开展乡村旅游的影响</w:instrText>
      </w:r>
      <w:r>
        <w:rPr>
          <w:rFonts w:ascii="Times New Roman" w:eastAsia="SimSun" w:hAnsi="Times New Roman" w:cs="Times New Roman"/>
          <w:sz w:val="18"/>
          <w:szCs w:val="18"/>
        </w:rPr>
        <w:instrText>。研究结果表明</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西南山区农村人居环境整治仍面临一定挑战</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村级实施人居环境整治措施和开展乡村旅游显著促进了农户参与冲水式卫生厕所改造、减少生活污水和固体垃圾随处排放。此外</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户主性别、户主的民族、家庭人口数、家庭财富、农户居住场所的海拔高度、村的交通状况也在不同程度上影响西南山区农户参与当地人居环境整治。</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中国农村观察</w:instrText>
      </w:r>
      <w:r>
        <w:rPr>
          <w:rFonts w:ascii="Times New Roman" w:eastAsia="SimSun" w:hAnsi="Times New Roman" w:cs="Times New Roman"/>
          <w:sz w:val="18"/>
          <w:szCs w:val="18"/>
        </w:rPr>
        <w:instrText>","ISSN":"1006-4583","issue":"4","language":"</w:instrText>
      </w:r>
      <w:r>
        <w:rPr>
          <w:rFonts w:ascii="Times New Roman" w:eastAsia="SimSun" w:hAnsi="Times New Roman" w:cs="Times New Roman"/>
          <w:sz w:val="18"/>
          <w:szCs w:val="18"/>
        </w:rPr>
        <w:instrText>中文</w:instrText>
      </w:r>
      <w:r>
        <w:rPr>
          <w:rFonts w:ascii="Times New Roman" w:eastAsia="SimSun" w:hAnsi="Times New Roman" w:cs="Times New Roman"/>
          <w:sz w:val="18"/>
          <w:szCs w:val="18"/>
        </w:rPr>
        <w:instrText>;","note":"55 citations(CNKI)[2</w:instrText>
      </w:r>
      <w:r>
        <w:rPr>
          <w:rFonts w:ascii="Times New Roman" w:eastAsia="SimSun" w:hAnsi="Times New Roman" w:cs="Times New Roman"/>
          <w:sz w:val="18"/>
          <w:szCs w:val="18"/>
        </w:rPr>
        <w:instrText>022-3-15]&lt;</w:instrText>
      </w:r>
      <w:r>
        <w:rPr>
          <w:rFonts w:ascii="Times New Roman" w:eastAsia="SimSun" w:hAnsi="Times New Roman" w:cs="Times New Roman"/>
          <w:sz w:val="18"/>
          <w:szCs w:val="18"/>
        </w:rPr>
        <w:instrText>北大核心</w:instrText>
      </w:r>
      <w:r>
        <w:rPr>
          <w:rFonts w:ascii="Times New Roman" w:eastAsia="SimSun" w:hAnsi="Times New Roman" w:cs="Times New Roman"/>
          <w:sz w:val="18"/>
          <w:szCs w:val="18"/>
        </w:rPr>
        <w:instrText>, CSSCI&gt;","page":"94-110","title":"</w:instrText>
      </w:r>
      <w:r>
        <w:rPr>
          <w:rFonts w:ascii="Times New Roman" w:eastAsia="SimSun" w:hAnsi="Times New Roman" w:cs="Times New Roman"/>
          <w:sz w:val="18"/>
          <w:szCs w:val="18"/>
        </w:rPr>
        <w:instrText>农户参与人居环境整治的影响因素</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基于西南山区的调查数据</w:instrText>
      </w:r>
      <w:r>
        <w:rPr>
          <w:rFonts w:ascii="Times New Roman" w:eastAsia="SimSun" w:hAnsi="Times New Roman" w:cs="Times New Roman"/>
          <w:sz w:val="18"/>
          <w:szCs w:val="18"/>
        </w:rPr>
        <w:instrText>","author":[{"literal":"</w:instrText>
      </w:r>
      <w:r>
        <w:rPr>
          <w:rFonts w:ascii="Times New Roman" w:eastAsia="SimSun" w:hAnsi="Times New Roman" w:cs="Times New Roman"/>
          <w:sz w:val="18"/>
          <w:szCs w:val="18"/>
        </w:rPr>
        <w:instrText>闵师</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王晓兵</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侯玲玲</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黄季焜</w:instrText>
      </w:r>
      <w:r>
        <w:rPr>
          <w:rFonts w:ascii="Times New Roman" w:eastAsia="SimSun" w:hAnsi="Times New Roman" w:cs="Times New Roman"/>
          <w:sz w:val="18"/>
          <w:szCs w:val="18"/>
        </w:rPr>
        <w:instrText>"}],"issued":{"date-parts":[["2019"]]},"citation-key":"MinShiEtAl2019"}},{"id":16591,"uris":["http:</w:instrText>
      </w:r>
      <w:r>
        <w:rPr>
          <w:rFonts w:ascii="Times New Roman" w:eastAsia="SimSun" w:hAnsi="Times New Roman" w:cs="Times New Roman"/>
          <w:sz w:val="18"/>
          <w:szCs w:val="18"/>
        </w:rPr>
        <w:instrText>//zotero.org/users/7401469/items/WYDVM2QH"],"itemData":{"id":16591,"type":"article-journal","abstract":"</w:instrText>
      </w:r>
      <w:r>
        <w:rPr>
          <w:rFonts w:ascii="Times New Roman" w:eastAsia="SimSun" w:hAnsi="Times New Roman" w:cs="Times New Roman"/>
          <w:sz w:val="18"/>
          <w:szCs w:val="18"/>
        </w:rPr>
        <w:instrText>本文从微观角度</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构建了农户参与农村公共基础设施供给意愿的分析框架</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并利用全国东部、中部、西部</w:instrText>
      </w:r>
      <w:r>
        <w:rPr>
          <w:rFonts w:ascii="Times New Roman" w:eastAsia="SimSun" w:hAnsi="Times New Roman" w:cs="Times New Roman"/>
          <w:sz w:val="18"/>
          <w:szCs w:val="18"/>
        </w:rPr>
        <w:instrText>14</w:instrText>
      </w:r>
      <w:r>
        <w:rPr>
          <w:rFonts w:ascii="Times New Roman" w:eastAsia="SimSun" w:hAnsi="Times New Roman" w:cs="Times New Roman"/>
          <w:sz w:val="18"/>
          <w:szCs w:val="18"/>
        </w:rPr>
        <w:instrText>个省</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市</w:instrText>
      </w:r>
      <w:r>
        <w:rPr>
          <w:rFonts w:ascii="Times New Roman" w:eastAsia="SimSun" w:hAnsi="Times New Roman" w:cs="Times New Roman"/>
          <w:sz w:val="18"/>
          <w:szCs w:val="18"/>
        </w:rPr>
        <w:instrText>)431</w:instrText>
      </w:r>
      <w:r>
        <w:rPr>
          <w:rFonts w:ascii="Times New Roman" w:eastAsia="SimSun" w:hAnsi="Times New Roman" w:cs="Times New Roman"/>
          <w:sz w:val="18"/>
          <w:szCs w:val="18"/>
        </w:rPr>
        <w:instrText>户农户的数据</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实证分析了影响农户参与农村公共基础设施供给意愿的主要因素。研究结果表明</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农户参与农村公共基础设施供给的意愿比较强烈</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绝大多数农户愿意或者在一定条件下愿意参与农村公共基础设施的供给</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农户的家庭特征比被调查成员的个人特征对其参与农村公共基础设施供给意愿有更强烈的影响</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家庭收入状况、家族姓氏和家庭成员的健康状况都会影响农户参与农村公共基础设施供给的意愿</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已实施项目的公平程度、农户对村委会主任选举的关注程度对农户参与意愿有显著影响</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政府对农村公共基础设施的供给行为会</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挤出</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农户</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中国农村经济</w:instrText>
      </w:r>
      <w:r>
        <w:rPr>
          <w:rFonts w:ascii="Times New Roman" w:eastAsia="SimSun" w:hAnsi="Times New Roman" w:cs="Times New Roman"/>
          <w:sz w:val="18"/>
          <w:szCs w:val="18"/>
        </w:rPr>
        <w:instrText>","ISSN":"1002-8870","issue":"11","language":"</w:instrText>
      </w:r>
      <w:r>
        <w:rPr>
          <w:rFonts w:ascii="Times New Roman" w:eastAsia="SimSun" w:hAnsi="Times New Roman" w:cs="Times New Roman"/>
          <w:sz w:val="18"/>
          <w:szCs w:val="18"/>
        </w:rPr>
        <w:instrText>中文</w:instrText>
      </w:r>
      <w:r>
        <w:rPr>
          <w:rFonts w:ascii="Times New Roman" w:eastAsia="SimSun" w:hAnsi="Times New Roman" w:cs="Times New Roman"/>
          <w:sz w:val="18"/>
          <w:szCs w:val="18"/>
        </w:rPr>
        <w:instrText>;","page":"39-51","source":"</w:instrText>
      </w:r>
      <w:r>
        <w:rPr>
          <w:rFonts w:ascii="Times New Roman" w:eastAsia="SimSun" w:hAnsi="Times New Roman" w:cs="Times New Roman"/>
          <w:sz w:val="18"/>
          <w:szCs w:val="18"/>
        </w:rPr>
        <w:instrText>CNKI","title":"</w:instrText>
      </w:r>
      <w:r>
        <w:rPr>
          <w:rFonts w:ascii="Times New Roman" w:eastAsia="SimSun" w:hAnsi="Times New Roman" w:cs="Times New Roman"/>
          <w:sz w:val="18"/>
          <w:szCs w:val="18"/>
        </w:rPr>
        <w:instrText>农户参与农村公共基础设施供给的意愿及其影响因素分析</w:instrText>
      </w:r>
      <w:r>
        <w:rPr>
          <w:rFonts w:ascii="Times New Roman" w:eastAsia="SimSun" w:hAnsi="Times New Roman" w:cs="Times New Roman"/>
          <w:sz w:val="18"/>
          <w:szCs w:val="18"/>
        </w:rPr>
        <w:instrText>","author":[{"literal":"</w:instrText>
      </w:r>
      <w:r>
        <w:rPr>
          <w:rFonts w:ascii="Times New Roman" w:eastAsia="SimSun" w:hAnsi="Times New Roman" w:cs="Times New Roman"/>
          <w:sz w:val="18"/>
          <w:szCs w:val="18"/>
        </w:rPr>
        <w:instrText>钱文荣</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应一逍</w:instrText>
      </w:r>
      <w:r>
        <w:rPr>
          <w:rFonts w:ascii="Times New Roman" w:eastAsia="SimSun" w:hAnsi="Times New Roman" w:cs="Times New Roman"/>
          <w:sz w:val="18"/>
          <w:szCs w:val="18"/>
        </w:rPr>
        <w:instrText>"}],"issued":{"date-parts":[["2014"]]},"citation-key":"QianWenRongYingYiXiao2014"}},{"id":15565,"uris":["http://zotero.org/users/7401469/items/5LG8F889"],"itemData":{"id":</w:instrText>
      </w:r>
      <w:r>
        <w:rPr>
          <w:rFonts w:ascii="Times New Roman" w:eastAsia="SimSun" w:hAnsi="Times New Roman" w:cs="Times New Roman"/>
          <w:sz w:val="18"/>
          <w:szCs w:val="18"/>
        </w:rPr>
        <w:instrText>15565,"type":"article-journal","abstract":"</w:instrText>
      </w:r>
      <w:r>
        <w:rPr>
          <w:rFonts w:ascii="Times New Roman" w:eastAsia="SimSun" w:hAnsi="Times New Roman" w:cs="Times New Roman"/>
          <w:sz w:val="18"/>
          <w:szCs w:val="18"/>
        </w:rPr>
        <w:instrText>农村环境问题日益受到各界的关注</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农村环境治理也是乡村振兴的应有之义。文章在考虑异质性的基础上</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基于制度经济学理论构建环境政策规制压力下农户环境行为决策框架</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从博弈的角度来分析环境政策与农户环境行为的逻辑机理</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并利用鄂、赣、浙三省农户的微观调查数据</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实证检验了环境政策与农户环境行为之间的关系。研究结果表明</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环境政策能够促使农户参与农村环境治理</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但要当农户家庭收入达到一定水平后环境政策的正向影响才逐渐显现</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并且环境政策强度与农</w:instrText>
      </w:r>
      <w:r>
        <w:rPr>
          <w:rFonts w:ascii="Times New Roman" w:eastAsia="SimSun" w:hAnsi="Times New Roman" w:cs="Times New Roman"/>
          <w:sz w:val="18"/>
          <w:szCs w:val="18"/>
        </w:rPr>
        <w:instrText>户环境行为存在倒</w:instrText>
      </w:r>
      <w:r>
        <w:rPr>
          <w:rFonts w:ascii="Times New Roman" w:eastAsia="SimSun" w:hAnsi="Times New Roman" w:cs="Times New Roman"/>
          <w:sz w:val="18"/>
          <w:szCs w:val="18"/>
        </w:rPr>
        <w:instrText>U</w:instrText>
      </w:r>
      <w:r>
        <w:rPr>
          <w:rFonts w:ascii="Times New Roman" w:eastAsia="SimSun" w:hAnsi="Times New Roman" w:cs="Times New Roman"/>
          <w:sz w:val="18"/>
          <w:szCs w:val="18"/>
        </w:rPr>
        <w:instrText>型关系。相对而言</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环境行政政策对农户环境行为的约束作用要强于环境经济政策对农户环境行为的激励作用。对于经济发展水平较高地区的农户</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采用环境行政政策来约束农户环境行为的效果要好于采用经济政策来激励农户</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对不同类型农户</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环境政策更能促使规模户参与农村环境治理</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小农户则会明显弱化环境政策对农户环境行为的影响。此外</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环境行政政策和环境经济政策之间起到了相互调节的作用</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即环境经济政策有助于增强环境行政政策的约束作用</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同时环境行政政策的推行也有利于增强环境经济政策的激励作用。基于此</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需要放松对小农户、</w:instrText>
      </w:r>
      <w:r>
        <w:rPr>
          <w:rFonts w:ascii="Times New Roman" w:eastAsia="SimSun" w:hAnsi="Times New Roman" w:cs="Times New Roman"/>
          <w:sz w:val="18"/>
          <w:szCs w:val="18"/>
        </w:rPr>
        <w:instrText>低收入农户的环境行政约束</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加强经济激励力度</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强化环境行政政策对规模户以及高收入群体的约束作用</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进一步完善相关的配套措施</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弥补单一政策的缺陷</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形成行政政策和经济政策相互推进的良性循环</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以便提高农村环境治理的效果。</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中国人口</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资源与环境</w:instrText>
      </w:r>
      <w:r>
        <w:rPr>
          <w:rFonts w:ascii="Times New Roman" w:eastAsia="SimSun" w:hAnsi="Times New Roman" w:cs="Times New Roman"/>
          <w:sz w:val="18"/>
          <w:szCs w:val="18"/>
        </w:rPr>
        <w:instrText>","ISSN":"1002-2104","issue":"6","language":"</w:instrText>
      </w:r>
      <w:r>
        <w:rPr>
          <w:rFonts w:ascii="Times New Roman" w:eastAsia="SimSun" w:hAnsi="Times New Roman" w:cs="Times New Roman"/>
          <w:sz w:val="18"/>
          <w:szCs w:val="18"/>
        </w:rPr>
        <w:instrText>中文</w:instrText>
      </w:r>
      <w:r>
        <w:rPr>
          <w:rFonts w:ascii="Times New Roman" w:eastAsia="SimSun" w:hAnsi="Times New Roman" w:cs="Times New Roman"/>
          <w:sz w:val="18"/>
          <w:szCs w:val="18"/>
        </w:rPr>
        <w:instrText>;","note":"2 citations(CNKI)[2022-3-15]&lt;</w:instrText>
      </w:r>
      <w:r>
        <w:rPr>
          <w:rFonts w:ascii="Times New Roman" w:eastAsia="SimSun" w:hAnsi="Times New Roman" w:cs="Times New Roman"/>
          <w:sz w:val="18"/>
          <w:szCs w:val="18"/>
        </w:rPr>
        <w:instrText>北大核心</w:instrText>
      </w:r>
      <w:r>
        <w:rPr>
          <w:rFonts w:ascii="Times New Roman" w:eastAsia="SimSun" w:hAnsi="Times New Roman" w:cs="Times New Roman"/>
          <w:sz w:val="18"/>
          <w:szCs w:val="18"/>
        </w:rPr>
        <w:instrText>, CSSCI, CSCD&gt;","page":"147-1</w:instrText>
      </w:r>
      <w:r>
        <w:rPr>
          <w:rFonts w:ascii="Times New Roman" w:eastAsia="SimSun" w:hAnsi="Times New Roman" w:cs="Times New Roman"/>
          <w:sz w:val="18"/>
          <w:szCs w:val="18"/>
        </w:rPr>
        <w:instrText>57","title":"</w:instrText>
      </w:r>
      <w:r>
        <w:rPr>
          <w:rFonts w:ascii="Times New Roman" w:eastAsia="SimSun" w:hAnsi="Times New Roman" w:cs="Times New Roman"/>
          <w:sz w:val="18"/>
          <w:szCs w:val="18"/>
        </w:rPr>
        <w:instrText>环境政策与农户环境行为：行政约束抑或是经济激励</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基于鄂、赣、浙三省农户调研数据的考察</w:instrText>
      </w:r>
      <w:r>
        <w:rPr>
          <w:rFonts w:ascii="Times New Roman" w:eastAsia="SimSun" w:hAnsi="Times New Roman" w:cs="Times New Roman"/>
          <w:sz w:val="18"/>
          <w:szCs w:val="18"/>
        </w:rPr>
        <w:instrText>","volume":"31","author":[{"literal":"</w:instrText>
      </w:r>
      <w:r>
        <w:rPr>
          <w:rFonts w:ascii="Times New Roman" w:eastAsia="SimSun" w:hAnsi="Times New Roman" w:cs="Times New Roman"/>
          <w:sz w:val="18"/>
          <w:szCs w:val="18"/>
        </w:rPr>
        <w:instrText>唐林</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罗小锋</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张俊飚</w:instrText>
      </w:r>
      <w:r>
        <w:rPr>
          <w:rFonts w:ascii="Times New Roman" w:eastAsia="SimSun" w:hAnsi="Times New Roman" w:cs="Times New Roman"/>
          <w:sz w:val="18"/>
          <w:szCs w:val="18"/>
        </w:rPr>
        <w:instrText>"}],"issued":{"date-parts":[["2021"]]},"citation-key":"TangLinEtAl2021"}}],"schema":"https://github.com/citation-style-langu</w:instrText>
      </w:r>
      <w:r>
        <w:rPr>
          <w:rFonts w:ascii="Times New Roman" w:eastAsia="SimSun" w:hAnsi="Times New Roman" w:cs="Times New Roman"/>
          <w:sz w:val="18"/>
          <w:szCs w:val="18"/>
        </w:rPr>
        <w:instrText xml:space="preserve">age/schema/raw/master/csl-citation.json"} </w:instrText>
      </w:r>
      <w:r>
        <w:rPr>
          <w:rFonts w:ascii="Times New Roman" w:eastAsia="SimSun" w:hAnsi="Times New Roman" w:cs="Times New Roman"/>
          <w:sz w:val="18"/>
          <w:szCs w:val="18"/>
        </w:rPr>
        <w:fldChar w:fldCharType="separate"/>
      </w:r>
      <w:r>
        <w:rPr>
          <w:rFonts w:ascii="Times New Roman" w:eastAsia="SimSun" w:hAnsi="Times New Roman" w:cs="Times New Roman"/>
          <w:kern w:val="0"/>
          <w:sz w:val="18"/>
        </w:rPr>
        <w:t>(</w:t>
      </w:r>
      <w:r>
        <w:rPr>
          <w:rFonts w:ascii="Times New Roman" w:eastAsia="SimSun" w:hAnsi="Times New Roman" w:cs="Times New Roman"/>
          <w:kern w:val="0"/>
          <w:sz w:val="18"/>
        </w:rPr>
        <w:t>闵师等</w:t>
      </w:r>
      <w:r>
        <w:rPr>
          <w:rFonts w:ascii="Times New Roman" w:eastAsia="SimSun" w:hAnsi="Times New Roman" w:cs="Times New Roman"/>
          <w:kern w:val="0"/>
          <w:sz w:val="18"/>
        </w:rPr>
        <w:t xml:space="preserve">, 2019; </w:t>
      </w:r>
      <w:r>
        <w:rPr>
          <w:rFonts w:ascii="Times New Roman" w:eastAsia="SimSun" w:hAnsi="Times New Roman" w:cs="Times New Roman"/>
          <w:kern w:val="0"/>
          <w:sz w:val="18"/>
        </w:rPr>
        <w:t>钱文荣</w:t>
      </w:r>
      <w:r>
        <w:rPr>
          <w:rFonts w:ascii="Times New Roman" w:eastAsia="SimSun" w:hAnsi="Times New Roman" w:cs="Times New Roman"/>
          <w:kern w:val="0"/>
          <w:sz w:val="18"/>
        </w:rPr>
        <w:t xml:space="preserve"> &amp; </w:t>
      </w:r>
      <w:r>
        <w:rPr>
          <w:rFonts w:ascii="Times New Roman" w:eastAsia="SimSun" w:hAnsi="Times New Roman" w:cs="Times New Roman"/>
          <w:kern w:val="0"/>
          <w:sz w:val="18"/>
        </w:rPr>
        <w:t>应一逍</w:t>
      </w:r>
      <w:r>
        <w:rPr>
          <w:rFonts w:ascii="Times New Roman" w:eastAsia="SimSun" w:hAnsi="Times New Roman" w:cs="Times New Roman"/>
          <w:kern w:val="0"/>
          <w:sz w:val="18"/>
        </w:rPr>
        <w:t xml:space="preserve">, 2014; </w:t>
      </w:r>
      <w:r>
        <w:rPr>
          <w:rFonts w:ascii="Times New Roman" w:eastAsia="SimSun" w:hAnsi="Times New Roman" w:cs="Times New Roman"/>
          <w:kern w:val="0"/>
          <w:sz w:val="18"/>
        </w:rPr>
        <w:t>唐林等</w:t>
      </w:r>
      <w:r>
        <w:rPr>
          <w:rFonts w:ascii="Times New Roman" w:eastAsia="SimSun" w:hAnsi="Times New Roman" w:cs="Times New Roman"/>
          <w:kern w:val="0"/>
          <w:sz w:val="18"/>
        </w:rPr>
        <w:t>, 2021)</w:t>
      </w:r>
      <w:r>
        <w:rPr>
          <w:rFonts w:ascii="Times New Roman" w:eastAsia="SimSun" w:hAnsi="Times New Roman" w:cs="Times New Roman"/>
          <w:sz w:val="18"/>
          <w:szCs w:val="18"/>
        </w:rPr>
        <w:fldChar w:fldCharType="end"/>
      </w:r>
      <w:r>
        <w:rPr>
          <w:rFonts w:ascii="Times New Roman" w:eastAsia="SimSun" w:hAnsi="Times New Roman" w:cs="Times New Roman"/>
          <w:sz w:val="18"/>
          <w:szCs w:val="18"/>
        </w:rPr>
        <w:t>，农村环境治理</w:t>
      </w:r>
      <w:r>
        <w:rPr>
          <w:rFonts w:ascii="Times New Roman" w:eastAsia="SimSun" w:hAnsi="Times New Roman" w:cs="Times New Roman" w:hint="eastAsia"/>
          <w:sz w:val="18"/>
          <w:szCs w:val="18"/>
          <w:lang w:eastAsia="zh-Hans"/>
        </w:rPr>
        <w:t>不仅仅</w:t>
      </w:r>
      <w:r>
        <w:rPr>
          <w:rFonts w:ascii="Times New Roman" w:eastAsia="SimSun" w:hAnsi="Times New Roman" w:cs="Times New Roman"/>
          <w:sz w:val="18"/>
          <w:szCs w:val="18"/>
        </w:rPr>
        <w:t>是政府的单向推进和外部秩序的单向渗透，更是</w:t>
      </w:r>
      <w:r>
        <w:rPr>
          <w:rFonts w:ascii="Times New Roman" w:eastAsia="SimSun" w:hAnsi="Times New Roman" w:cs="Times New Roman" w:hint="eastAsia"/>
          <w:sz w:val="18"/>
          <w:szCs w:val="18"/>
          <w:lang w:eastAsia="zh-Hans"/>
        </w:rPr>
        <w:t>村民</w:t>
      </w:r>
      <w:r>
        <w:rPr>
          <w:rFonts w:ascii="Times New Roman" w:eastAsia="SimSun" w:hAnsi="Times New Roman" w:cs="Times New Roman"/>
          <w:sz w:val="18"/>
          <w:szCs w:val="18"/>
        </w:rPr>
        <w:t>对</w:t>
      </w:r>
      <w:r>
        <w:rPr>
          <w:rFonts w:ascii="Times New Roman" w:eastAsia="SimSun" w:hAnsi="Times New Roman" w:cs="Times New Roman" w:hint="eastAsia"/>
          <w:sz w:val="18"/>
          <w:szCs w:val="18"/>
          <w:lang w:eastAsia="zh-Hans"/>
        </w:rPr>
        <w:t>行政力量</w:t>
      </w:r>
      <w:r>
        <w:rPr>
          <w:rFonts w:ascii="Times New Roman" w:eastAsia="SimSun" w:hAnsi="Times New Roman" w:cs="Times New Roman"/>
          <w:sz w:val="18"/>
          <w:szCs w:val="18"/>
        </w:rPr>
        <w:t>的创造性回应过程</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ADDIN ZOTERO_ITEM CSL_CITATION {"citationID":"jUIOvkzk","properties":{"formattedCitation":"(\\uc0\\u24120{}\\uc0\\u20122{}\\u</w:instrText>
      </w:r>
      <w:r>
        <w:rPr>
          <w:rFonts w:ascii="Times New Roman" w:eastAsia="SimSun" w:hAnsi="Times New Roman" w:cs="Times New Roman"/>
          <w:sz w:val="18"/>
          <w:szCs w:val="18"/>
        </w:rPr>
        <w:instrText>c0\\u36731{}\\uc0\\u21644{}\\uc0\\u40644{}\\uc0\\u20581{}\\uc0\\u20803{} 2021)","plainCitation":"(</w:instrText>
      </w:r>
      <w:r>
        <w:rPr>
          <w:rFonts w:ascii="Times New Roman" w:eastAsia="SimSun" w:hAnsi="Times New Roman" w:cs="Times New Roman"/>
          <w:sz w:val="18"/>
          <w:szCs w:val="18"/>
        </w:rPr>
        <w:instrText>常亚轻和黄健元</w:instrText>
      </w:r>
      <w:r>
        <w:rPr>
          <w:rFonts w:ascii="Times New Roman" w:eastAsia="SimSun" w:hAnsi="Times New Roman" w:cs="Times New Roman"/>
          <w:sz w:val="18"/>
          <w:szCs w:val="18"/>
        </w:rPr>
        <w:instrText xml:space="preserve"> 2021)","dontUpdate":true,"noteIndex":0},"citationItems":[{"id":15513,"uris":["http://zotero.org/users/7401469/items/AAU3SWBT"],"itemData":{"id":15513,</w:instrText>
      </w:r>
      <w:r>
        <w:rPr>
          <w:rFonts w:ascii="Times New Roman" w:eastAsia="SimSun" w:hAnsi="Times New Roman" w:cs="Times New Roman"/>
          <w:sz w:val="18"/>
          <w:szCs w:val="18"/>
        </w:rPr>
        <w:instrText>"type":"article-journal","abstract":"</w:instrText>
      </w:r>
      <w:r>
        <w:rPr>
          <w:rFonts w:ascii="Times New Roman" w:eastAsia="SimSun" w:hAnsi="Times New Roman" w:cs="Times New Roman"/>
          <w:sz w:val="18"/>
          <w:szCs w:val="18"/>
        </w:rPr>
        <w:instrText>项目下乡是推动农村环境治理的重要方式</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村庄回应能力事关治理成效。以滇西北</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村寨银行</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项目为案例</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从项目进村</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社区响应视角探讨农村环境治理机制发现</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精准对接生计需求</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以</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发展</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助推</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环保</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是项目落地的基础</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借助地方精英组织动员民众</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激活社区内生动力是环境治理有效开展的关键</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基于地方传统文化制定的生态规约是实现社区经济和环境环保协调发展的制度化保障。为提高环境治理效能</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需要将外部治理项目与地方生活逻辑充分结合</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以此强化村民的主</w:instrText>
      </w:r>
      <w:r>
        <w:rPr>
          <w:rFonts w:ascii="Times New Roman" w:eastAsia="SimSun" w:hAnsi="Times New Roman" w:cs="Times New Roman"/>
          <w:sz w:val="18"/>
          <w:szCs w:val="18"/>
        </w:rPr>
        <w:instrText>体地位</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激活当地民众参与社区环境治理的积极性。</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河海大学学报</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哲学社会科学版</w:instrText>
      </w:r>
      <w:r>
        <w:rPr>
          <w:rFonts w:ascii="Times New Roman" w:eastAsia="SimSun" w:hAnsi="Times New Roman" w:cs="Times New Roman"/>
          <w:sz w:val="18"/>
          <w:szCs w:val="18"/>
        </w:rPr>
        <w:instrText>)","ISSN":"1671-4970","issue":"5","language":"</w:instrText>
      </w:r>
      <w:r>
        <w:rPr>
          <w:rFonts w:ascii="Times New Roman" w:eastAsia="SimSun" w:hAnsi="Times New Roman" w:cs="Times New Roman"/>
          <w:sz w:val="18"/>
          <w:szCs w:val="18"/>
        </w:rPr>
        <w:instrText>中文</w:instrText>
      </w:r>
      <w:r>
        <w:rPr>
          <w:rFonts w:ascii="Times New Roman" w:eastAsia="SimSun" w:hAnsi="Times New Roman" w:cs="Times New Roman"/>
          <w:sz w:val="18"/>
          <w:szCs w:val="18"/>
        </w:rPr>
        <w:instrText>;","note":"1 citations(CNKI)[2022-3-15]&lt;</w:instrText>
      </w:r>
      <w:r>
        <w:rPr>
          <w:rFonts w:ascii="Times New Roman" w:eastAsia="SimSun" w:hAnsi="Times New Roman" w:cs="Times New Roman"/>
          <w:sz w:val="18"/>
          <w:szCs w:val="18"/>
        </w:rPr>
        <w:instrText>北大核心</w:instrText>
      </w:r>
      <w:r>
        <w:rPr>
          <w:rFonts w:ascii="Times New Roman" w:eastAsia="SimSun" w:hAnsi="Times New Roman" w:cs="Times New Roman"/>
          <w:sz w:val="18"/>
          <w:szCs w:val="18"/>
        </w:rPr>
        <w:instrText>, CSSCI&gt;","page":"94-100+112","source":"CNKI","title":"</w:instrText>
      </w:r>
      <w:r>
        <w:rPr>
          <w:rFonts w:ascii="Times New Roman" w:eastAsia="SimSun" w:hAnsi="Times New Roman" w:cs="Times New Roman"/>
          <w:sz w:val="18"/>
          <w:szCs w:val="18"/>
        </w:rPr>
        <w:instrText>项目进村与社区回应：农村生态环境治理机制研究</w:instrText>
      </w:r>
      <w:r>
        <w:rPr>
          <w:rFonts w:ascii="Times New Roman" w:eastAsia="SimSun" w:hAnsi="Times New Roman" w:cs="Times New Roman"/>
          <w:sz w:val="18"/>
          <w:szCs w:val="18"/>
        </w:rPr>
        <w:instrText>","volume":"23","author":[{"l</w:instrText>
      </w:r>
      <w:r>
        <w:rPr>
          <w:rFonts w:ascii="Times New Roman" w:eastAsia="SimSun" w:hAnsi="Times New Roman" w:cs="Times New Roman"/>
          <w:sz w:val="18"/>
          <w:szCs w:val="18"/>
        </w:rPr>
        <w:instrText>iteral":"</w:instrText>
      </w:r>
      <w:r>
        <w:rPr>
          <w:rFonts w:ascii="Times New Roman" w:eastAsia="SimSun" w:hAnsi="Times New Roman" w:cs="Times New Roman"/>
          <w:sz w:val="18"/>
          <w:szCs w:val="18"/>
        </w:rPr>
        <w:instrText>常亚轻</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黄健元</w:instrText>
      </w:r>
      <w:r>
        <w:rPr>
          <w:rFonts w:ascii="Times New Roman" w:eastAsia="SimSun" w:hAnsi="Times New Roman" w:cs="Times New Roman"/>
          <w:sz w:val="18"/>
          <w:szCs w:val="18"/>
        </w:rPr>
        <w:instrText xml:space="preserve">"}],"issued":{"date-parts":[["2021"]]},"citation-key":"ChangYaQingHuangJianYuan2021"}}],"schema":"https://github.com/citation-style-language/schema/raw/master/csl-citation.json"} </w:instrText>
      </w:r>
      <w:r>
        <w:rPr>
          <w:rFonts w:ascii="Times New Roman" w:eastAsia="SimSun" w:hAnsi="Times New Roman" w:cs="Times New Roman"/>
          <w:sz w:val="18"/>
          <w:szCs w:val="18"/>
        </w:rPr>
        <w:fldChar w:fldCharType="separate"/>
      </w:r>
      <w:r>
        <w:rPr>
          <w:rFonts w:ascii="Times New Roman" w:eastAsia="SimSun" w:hAnsi="Times New Roman" w:cs="Times New Roman"/>
          <w:sz w:val="18"/>
          <w:szCs w:val="18"/>
        </w:rPr>
        <w:fldChar w:fldCharType="end"/>
      </w:r>
      <w:r>
        <w:rPr>
          <w:rFonts w:ascii="Times New Roman" w:eastAsia="SimSun" w:hAnsi="Times New Roman" w:cs="Times New Roman"/>
          <w:sz w:val="18"/>
          <w:szCs w:val="18"/>
        </w:rPr>
        <w:t>。</w:t>
      </w:r>
      <w:r>
        <w:rPr>
          <w:rFonts w:ascii="Times New Roman" w:eastAsia="SimSun" w:hAnsi="Times New Roman" w:cs="Times New Roman" w:hint="eastAsia"/>
          <w:sz w:val="18"/>
          <w:szCs w:val="18"/>
          <w:lang w:eastAsia="zh-Hans"/>
        </w:rPr>
        <w:t>只从</w:t>
      </w:r>
      <w:r>
        <w:rPr>
          <w:rFonts w:ascii="Times New Roman" w:eastAsia="SimSun" w:hAnsi="Times New Roman" w:cs="Times New Roman" w:hint="eastAsia"/>
          <w:sz w:val="18"/>
          <w:szCs w:val="18"/>
        </w:rPr>
        <w:t>单一政府维度的分析框架</w:t>
      </w:r>
      <w:r>
        <w:rPr>
          <w:rFonts w:ascii="Times New Roman" w:eastAsia="SimSun" w:hAnsi="Times New Roman" w:cs="Times New Roman" w:hint="eastAsia"/>
          <w:sz w:val="18"/>
          <w:szCs w:val="18"/>
          <w:lang w:eastAsia="zh-Hans"/>
        </w:rPr>
        <w:t>出发</w:t>
      </w:r>
      <w:r>
        <w:rPr>
          <w:rFonts w:ascii="Times New Roman" w:eastAsia="SimSun" w:hAnsi="Times New Roman" w:cs="Times New Roman"/>
          <w:sz w:val="18"/>
          <w:szCs w:val="18"/>
          <w:lang w:eastAsia="zh-Hans"/>
        </w:rPr>
        <w:t>，</w:t>
      </w:r>
      <w:r>
        <w:rPr>
          <w:rFonts w:ascii="Times New Roman" w:eastAsia="SimSun" w:hAnsi="Times New Roman" w:cs="Times New Roman"/>
          <w:sz w:val="18"/>
          <w:szCs w:val="18"/>
        </w:rPr>
        <w:t>忽视位于乡村社会内部环境问题治理的逻辑</w:t>
      </w:r>
      <w:r>
        <w:rPr>
          <w:rFonts w:ascii="Times New Roman" w:eastAsia="SimSun" w:hAnsi="Times New Roman" w:cs="Times New Roman" w:hint="eastAsia"/>
          <w:sz w:val="18"/>
          <w:szCs w:val="18"/>
          <w:lang w:eastAsia="zh-Hans"/>
        </w:rPr>
        <w:t>主体</w:t>
      </w:r>
      <w:r>
        <w:rPr>
          <w:rFonts w:ascii="Times New Roman" w:eastAsia="SimSun" w:hAnsi="Times New Roman" w:cs="Times New Roman"/>
          <w:sz w:val="18"/>
          <w:szCs w:val="18"/>
        </w:rPr>
        <w:t>和合理性根源</w:t>
      </w:r>
      <w:r>
        <w:rPr>
          <w:rFonts w:ascii="Times New Roman" w:eastAsia="SimSun" w:hAnsi="Times New Roman" w:cs="Times New Roman"/>
          <w:sz w:val="18"/>
          <w:szCs w:val="18"/>
        </w:rPr>
        <w:t>——</w:t>
      </w:r>
      <w:r>
        <w:rPr>
          <w:rFonts w:ascii="Times New Roman" w:eastAsia="SimSun" w:hAnsi="Times New Roman" w:cs="Times New Roman"/>
          <w:sz w:val="18"/>
          <w:szCs w:val="18"/>
        </w:rPr>
        <w:t>农民，</w:t>
      </w:r>
      <w:r>
        <w:rPr>
          <w:rFonts w:ascii="Times New Roman" w:eastAsia="SimSun" w:hAnsi="Times New Roman" w:cs="Times New Roman" w:hint="eastAsia"/>
          <w:sz w:val="18"/>
          <w:szCs w:val="18"/>
        </w:rPr>
        <w:t>无法</w:t>
      </w:r>
      <w:r>
        <w:rPr>
          <w:rFonts w:ascii="Times New Roman" w:eastAsia="SimSun" w:hAnsi="Times New Roman" w:cs="Times New Roman" w:hint="eastAsia"/>
          <w:sz w:val="18"/>
          <w:szCs w:val="18"/>
          <w:lang w:eastAsia="zh-Hans"/>
        </w:rPr>
        <w:t>解释</w:t>
      </w:r>
      <w:r>
        <w:rPr>
          <w:rFonts w:ascii="Times New Roman" w:eastAsia="SimSun" w:hAnsi="Times New Roman" w:cs="Times New Roman" w:hint="eastAsia"/>
          <w:sz w:val="18"/>
          <w:szCs w:val="18"/>
        </w:rPr>
        <w:t>当前农村环境治理过程中出现各种问题</w:t>
      </w:r>
      <w:r>
        <w:rPr>
          <w:rFonts w:ascii="Times New Roman" w:eastAsia="SimSun" w:hAnsi="Times New Roman" w:cs="Times New Roman" w:hint="eastAsia"/>
          <w:sz w:val="18"/>
          <w:szCs w:val="18"/>
          <w:lang w:eastAsia="zh-Hans"/>
        </w:rPr>
        <w:t>的潜在原因</w:t>
      </w:r>
      <w:r>
        <w:rPr>
          <w:rFonts w:ascii="Times New Roman" w:eastAsia="SimSun" w:hAnsi="Times New Roman" w:cs="Times New Roman"/>
          <w:sz w:val="18"/>
          <w:szCs w:val="18"/>
          <w:lang w:eastAsia="zh-Hans"/>
        </w:rPr>
        <w:t>。</w:t>
      </w:r>
    </w:p>
    <w:p w14:paraId="7E075A78" w14:textId="77777777" w:rsidR="00245112" w:rsidRDefault="00F239A3">
      <w:pPr>
        <w:spacing w:line="360" w:lineRule="auto"/>
        <w:ind w:firstLineChars="200" w:firstLine="360"/>
        <w:rPr>
          <w:rFonts w:ascii="SimSun" w:eastAsia="SimSun" w:hAnsi="SimSun"/>
          <w:sz w:val="18"/>
          <w:szCs w:val="18"/>
        </w:rPr>
      </w:pPr>
      <w:r>
        <w:rPr>
          <w:rStyle w:val="16"/>
          <w:rFonts w:ascii="SimSun" w:eastAsia="SimSun" w:hAnsi="SimSun" w:hint="default"/>
          <w:sz w:val="18"/>
          <w:szCs w:val="18"/>
        </w:rPr>
        <w:t>治理资源</w:t>
      </w:r>
      <w:r>
        <w:rPr>
          <w:rStyle w:val="16"/>
          <w:rFonts w:ascii="SimSun" w:eastAsia="SimSun" w:hAnsi="SimSun"/>
          <w:sz w:val="18"/>
          <w:szCs w:val="18"/>
          <w:lang w:eastAsia="zh-Hans"/>
        </w:rPr>
        <w:t>上</w:t>
      </w:r>
      <w:r>
        <w:rPr>
          <w:rStyle w:val="16"/>
          <w:rFonts w:ascii="SimSun" w:eastAsia="SimSun" w:hAnsi="SimSun" w:hint="default"/>
          <w:sz w:val="18"/>
          <w:szCs w:val="18"/>
        </w:rPr>
        <w:t>，</w:t>
      </w:r>
      <w:r>
        <w:rPr>
          <w:rFonts w:ascii="SimSun" w:eastAsia="SimSun" w:hAnsi="SimSun" w:hint="eastAsia"/>
          <w:sz w:val="18"/>
          <w:szCs w:val="18"/>
        </w:rPr>
        <w:t>现有学者强调政</w:t>
      </w:r>
      <w:r>
        <w:rPr>
          <w:rFonts w:ascii="SimSun" w:eastAsia="SimSun" w:hAnsi="SimSun"/>
          <w:sz w:val="18"/>
          <w:szCs w:val="18"/>
        </w:rPr>
        <w:t>府</w:t>
      </w:r>
      <w:r>
        <w:rPr>
          <w:rFonts w:ascii="SimSun" w:eastAsia="SimSun" w:hAnsi="SimSun" w:hint="eastAsia"/>
          <w:sz w:val="18"/>
          <w:szCs w:val="18"/>
        </w:rPr>
        <w:t>环境政</w:t>
      </w:r>
      <w:r>
        <w:rPr>
          <w:rFonts w:ascii="SimSun" w:eastAsia="SimSun" w:hAnsi="SimSun"/>
          <w:sz w:val="18"/>
          <w:szCs w:val="18"/>
        </w:rPr>
        <w:t>策</w:t>
      </w:r>
      <w:r>
        <w:rPr>
          <w:rFonts w:ascii="SimSun" w:eastAsia="SimSun" w:hAnsi="SimSun" w:hint="eastAsia"/>
          <w:sz w:val="18"/>
          <w:szCs w:val="18"/>
        </w:rPr>
        <w:t>的</w:t>
      </w:r>
      <w:r>
        <w:rPr>
          <w:rFonts w:ascii="SimSun" w:eastAsia="SimSun" w:hAnsi="SimSun"/>
          <w:sz w:val="18"/>
          <w:szCs w:val="18"/>
        </w:rPr>
        <w:t>执行效果受到基层政权资源动员能力</w:t>
      </w:r>
      <w:r>
        <w:rPr>
          <w:rFonts w:ascii="SimSun" w:eastAsia="SimSun" w:hAnsi="SimSun" w:hint="eastAsia"/>
          <w:sz w:val="18"/>
          <w:szCs w:val="18"/>
        </w:rPr>
        <w:t>的影响</w:t>
      </w:r>
      <w:r>
        <w:rPr>
          <w:rFonts w:ascii="SimSun" w:eastAsia="SimSun" w:hAnsi="SimSun"/>
          <w:sz w:val="18"/>
          <w:szCs w:val="18"/>
        </w:rPr>
        <w:t>(</w:t>
      </w:r>
      <w:r>
        <w:rPr>
          <w:rFonts w:ascii="SimSun" w:eastAsia="SimSun" w:hAnsi="SimSun"/>
          <w:sz w:val="18"/>
          <w:szCs w:val="18"/>
        </w:rPr>
        <w:t>渠敬东等</w:t>
      </w:r>
      <w:r>
        <w:rPr>
          <w:rFonts w:ascii="SimSun" w:eastAsia="SimSun" w:hAnsi="SimSun"/>
          <w:sz w:val="18"/>
          <w:szCs w:val="18"/>
        </w:rPr>
        <w:t xml:space="preserve">, 2009; </w:t>
      </w:r>
      <w:r>
        <w:rPr>
          <w:rFonts w:ascii="SimSun" w:eastAsia="SimSun" w:hAnsi="SimSun"/>
          <w:sz w:val="18"/>
          <w:szCs w:val="18"/>
        </w:rPr>
        <w:t>周飞舟</w:t>
      </w:r>
      <w:r>
        <w:rPr>
          <w:rFonts w:ascii="SimSun" w:eastAsia="SimSun" w:hAnsi="SimSun"/>
          <w:sz w:val="18"/>
          <w:szCs w:val="18"/>
        </w:rPr>
        <w:t>, 2006)</w:t>
      </w:r>
      <w:r>
        <w:rPr>
          <w:rFonts w:ascii="SimSun" w:eastAsia="SimSun" w:hAnsi="SimSun"/>
          <w:sz w:val="18"/>
          <w:szCs w:val="18"/>
        </w:rPr>
        <w:t>。</w:t>
      </w:r>
    </w:p>
    <w:p w14:paraId="7B26AB35" w14:textId="77777777" w:rsidR="00245112" w:rsidRDefault="00F239A3">
      <w:pPr>
        <w:spacing w:line="360" w:lineRule="auto"/>
        <w:ind w:firstLineChars="200" w:firstLine="360"/>
        <w:rPr>
          <w:rFonts w:ascii="SimSun" w:eastAsia="SimSun" w:hAnsi="SimSun"/>
          <w:sz w:val="18"/>
          <w:szCs w:val="18"/>
          <w:lang w:eastAsia="zh-Hans"/>
        </w:rPr>
      </w:pPr>
      <w:r>
        <w:rPr>
          <w:rFonts w:ascii="SimSun" w:eastAsia="SimSun" w:hAnsi="SimSun" w:hint="eastAsia"/>
          <w:sz w:val="18"/>
          <w:szCs w:val="18"/>
        </w:rPr>
        <w:t>治理资源角度聚焦于有限</w:t>
      </w:r>
      <w:r>
        <w:rPr>
          <w:rFonts w:ascii="Times New Roman" w:eastAsia="SimSun" w:hAnsi="Times New Roman" w:cs="Times New Roman"/>
          <w:sz w:val="18"/>
          <w:szCs w:val="18"/>
        </w:rPr>
        <w:t>财政</w:t>
      </w:r>
      <w:r>
        <w:rPr>
          <w:rFonts w:ascii="Times New Roman" w:eastAsia="SimSun" w:hAnsi="Times New Roman" w:cs="Times New Roman" w:hint="eastAsia"/>
          <w:sz w:val="18"/>
          <w:szCs w:val="18"/>
        </w:rPr>
        <w:t>和</w:t>
      </w:r>
      <w:r>
        <w:rPr>
          <w:rFonts w:ascii="Times New Roman" w:eastAsia="SimSun" w:hAnsi="Times New Roman" w:cs="Times New Roman"/>
          <w:sz w:val="18"/>
          <w:szCs w:val="18"/>
        </w:rPr>
        <w:t>其他治理资源不足</w:t>
      </w:r>
      <w:r>
        <w:rPr>
          <w:rFonts w:ascii="Times New Roman" w:eastAsia="SimSun" w:hAnsi="Times New Roman" w:cs="Times New Roman" w:hint="eastAsia"/>
          <w:sz w:val="18"/>
          <w:szCs w:val="18"/>
        </w:rPr>
        <w:t>导致基层政府</w:t>
      </w:r>
      <w:r>
        <w:rPr>
          <w:rStyle w:val="highlight"/>
          <w:rFonts w:ascii="Times New Roman" w:eastAsia="SimSun" w:hAnsi="Times New Roman" w:cs="Times New Roman" w:hint="eastAsia"/>
          <w:sz w:val="18"/>
          <w:szCs w:val="18"/>
        </w:rPr>
        <w:t>在</w:t>
      </w:r>
      <w:r>
        <w:rPr>
          <w:rFonts w:ascii="Times New Roman" w:eastAsia="SimSun" w:hAnsi="Times New Roman" w:cs="Times New Roman" w:hint="eastAsia"/>
          <w:sz w:val="18"/>
          <w:szCs w:val="18"/>
        </w:rPr>
        <w:t>环境治理过程中的执行偏差问题，</w:t>
      </w:r>
      <w:r>
        <w:rPr>
          <w:rStyle w:val="highlight"/>
          <w:rFonts w:ascii="Times New Roman" w:eastAsia="SimSun" w:hAnsi="Times New Roman" w:cs="Times New Roman" w:hint="eastAsia"/>
          <w:sz w:val="18"/>
          <w:szCs w:val="18"/>
        </w:rPr>
        <w:t>如</w:t>
      </w:r>
      <w:r>
        <w:rPr>
          <w:rFonts w:ascii="Times New Roman" w:eastAsia="SimSun" w:hAnsi="Times New Roman" w:cs="Times New Roman"/>
          <w:sz w:val="18"/>
          <w:szCs w:val="18"/>
        </w:rPr>
        <w:t>避责执行</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ADDIN ZOTERO_ITEM CSL_CITATION {"citationID":"3HuwP1Vd","properties":{"formattedCitation":"(\\uc0\\u29579{}\\uc0\\u20161{}\\uc0\\u21644{} &amp; \\uc0\\u20219{}\\uc0\\u26611{}\\uc0\\u38738{}, 2021)","plainCitation":"(</w:instrText>
      </w:r>
      <w:r>
        <w:rPr>
          <w:rFonts w:ascii="Times New Roman" w:eastAsia="SimSun" w:hAnsi="Times New Roman" w:cs="Times New Roman"/>
          <w:sz w:val="18"/>
          <w:szCs w:val="18"/>
        </w:rPr>
        <w:instrText>王仁和</w:instrText>
      </w:r>
      <w:r>
        <w:rPr>
          <w:rFonts w:ascii="Times New Roman" w:eastAsia="SimSun" w:hAnsi="Times New Roman" w:cs="Times New Roman"/>
          <w:sz w:val="18"/>
          <w:szCs w:val="18"/>
        </w:rPr>
        <w:instrText xml:space="preserve"> &amp; </w:instrText>
      </w:r>
      <w:r>
        <w:rPr>
          <w:rFonts w:ascii="Times New Roman" w:eastAsia="SimSun" w:hAnsi="Times New Roman" w:cs="Times New Roman"/>
          <w:sz w:val="18"/>
          <w:szCs w:val="18"/>
        </w:rPr>
        <w:instrText>任柳青</w:instrText>
      </w:r>
      <w:r>
        <w:rPr>
          <w:rFonts w:ascii="Times New Roman" w:eastAsia="SimSun" w:hAnsi="Times New Roman" w:cs="Times New Roman"/>
          <w:sz w:val="18"/>
          <w:szCs w:val="18"/>
        </w:rPr>
        <w:instrText>, 2021)","noteIndex":0},"citationI</w:instrText>
      </w:r>
      <w:r>
        <w:rPr>
          <w:rFonts w:ascii="Times New Roman" w:eastAsia="SimSun" w:hAnsi="Times New Roman" w:cs="Times New Roman"/>
          <w:sz w:val="18"/>
          <w:szCs w:val="18"/>
        </w:rPr>
        <w:instrText>tems":[{"id":17357,"uris":["http://zotero.org/users/7401469/items/4576JT6C"],"itemData":{"id":17357,"type":"article-journal","abstract":"</w:instrText>
      </w:r>
      <w:r>
        <w:rPr>
          <w:rFonts w:ascii="Times New Roman" w:eastAsia="SimSun" w:hAnsi="Times New Roman" w:cs="Times New Roman"/>
          <w:sz w:val="18"/>
          <w:szCs w:val="18"/>
        </w:rPr>
        <w:instrText>避责执行与不完全执行是学界对中国地方环境政策执行普遍的认识</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但为何会出现环境政策的超额执行</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为什么超额执行反而带来政策失败终结的意外后果</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本文采取混合研究方法</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先以过程追踪法对煤改气政策执行进行讨论</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再以</w:instrText>
      </w:r>
      <w:r>
        <w:rPr>
          <w:rFonts w:ascii="Times New Roman" w:eastAsia="SimSun" w:hAnsi="Times New Roman" w:cs="Times New Roman"/>
          <w:sz w:val="18"/>
          <w:szCs w:val="18"/>
        </w:rPr>
        <w:instrText>19</w:instrText>
      </w:r>
      <w:r>
        <w:rPr>
          <w:rFonts w:ascii="Times New Roman" w:eastAsia="SimSun" w:hAnsi="Times New Roman" w:cs="Times New Roman"/>
          <w:sz w:val="18"/>
          <w:szCs w:val="18"/>
        </w:rPr>
        <w:instrText>个煤改气城市作为研究对象开展实</w:instrText>
      </w:r>
      <w:r>
        <w:rPr>
          <w:rFonts w:ascii="Times New Roman" w:eastAsia="SimSun" w:hAnsi="Times New Roman" w:cs="Times New Roman"/>
          <w:sz w:val="18"/>
          <w:szCs w:val="18"/>
        </w:rPr>
        <w:instrText>证分析</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从而找出地方环境政策超额执行的逻辑。首先</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研究发现在政策目标与绩效考核影响之外</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财政资源与政策效益是推动地方政府积极甚至超额执行煤改气政策的主要原因。其次</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在地方煤改气政策超额执行中</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由于中央在向地方下派政策目标的同时</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未关注天然气资源配套的问题</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从而造成这一政策失败终结。这表明中央政府在资源配套乃至政策整体设计环节的缺位</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是地方环境政策执行结果偏差的</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公共管理学报</w:instrText>
      </w:r>
      <w:r>
        <w:rPr>
          <w:rFonts w:ascii="Times New Roman" w:eastAsia="SimSun" w:hAnsi="Times New Roman" w:cs="Times New Roman"/>
          <w:sz w:val="18"/>
          <w:szCs w:val="18"/>
        </w:rPr>
        <w:instrText>","DOI":"10.16149/j.cnki.23-1523.20201207.002</w:instrText>
      </w:r>
      <w:r>
        <w:rPr>
          <w:rFonts w:ascii="Times New Roman" w:eastAsia="SimSun" w:hAnsi="Times New Roman" w:cs="Times New Roman"/>
          <w:sz w:val="18"/>
          <w:szCs w:val="18"/>
        </w:rPr>
        <w:instrText>","ISSN":"1672-6162","issue":"01","language":"</w:instrText>
      </w:r>
      <w:r>
        <w:rPr>
          <w:rFonts w:ascii="Times New Roman" w:eastAsia="SimSun" w:hAnsi="Times New Roman" w:cs="Times New Roman"/>
          <w:sz w:val="18"/>
          <w:szCs w:val="18"/>
        </w:rPr>
        <w:instrText>中文</w:instrText>
      </w:r>
      <w:r>
        <w:rPr>
          <w:rFonts w:ascii="Times New Roman" w:eastAsia="SimSun" w:hAnsi="Times New Roman" w:cs="Times New Roman"/>
          <w:sz w:val="18"/>
          <w:szCs w:val="18"/>
        </w:rPr>
        <w:instrText>;","page":"33-44+168","source":"CNKI","title":"</w:instrText>
      </w:r>
      <w:r>
        <w:rPr>
          <w:rFonts w:ascii="Times New Roman" w:eastAsia="SimSun" w:hAnsi="Times New Roman" w:cs="Times New Roman"/>
          <w:sz w:val="18"/>
          <w:szCs w:val="18"/>
        </w:rPr>
        <w:instrText>地方环境政策超额执行逻辑及其意外后果</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以</w:instrText>
      </w:r>
      <w:r>
        <w:rPr>
          <w:rFonts w:ascii="Times New Roman" w:eastAsia="SimSun" w:hAnsi="Times New Roman" w:cs="Times New Roman"/>
          <w:sz w:val="18"/>
          <w:szCs w:val="18"/>
        </w:rPr>
        <w:instrText>2017</w:instrText>
      </w:r>
      <w:r>
        <w:rPr>
          <w:rFonts w:ascii="Times New Roman" w:eastAsia="SimSun" w:hAnsi="Times New Roman" w:cs="Times New Roman"/>
          <w:sz w:val="18"/>
          <w:szCs w:val="18"/>
        </w:rPr>
        <w:instrText>年煤改气政策为例</w:instrText>
      </w:r>
      <w:r>
        <w:rPr>
          <w:rFonts w:ascii="Times New Roman" w:eastAsia="SimSun" w:hAnsi="Times New Roman" w:cs="Times New Roman"/>
          <w:sz w:val="18"/>
          <w:szCs w:val="18"/>
        </w:rPr>
        <w:instrText>","volume":"18","author":[{"literal":"</w:instrText>
      </w:r>
      <w:r>
        <w:rPr>
          <w:rFonts w:ascii="Times New Roman" w:eastAsia="SimSun" w:hAnsi="Times New Roman" w:cs="Times New Roman"/>
          <w:sz w:val="18"/>
          <w:szCs w:val="18"/>
        </w:rPr>
        <w:instrText>王仁和</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任柳青</w:instrText>
      </w:r>
      <w:r>
        <w:rPr>
          <w:rFonts w:ascii="Times New Roman" w:eastAsia="SimSun" w:hAnsi="Times New Roman" w:cs="Times New Roman"/>
          <w:sz w:val="18"/>
          <w:szCs w:val="18"/>
        </w:rPr>
        <w:instrText>"}],"issued":{"date-parts":[["2021"]]},"citation-key":"WangRenHeRenLi</w:instrText>
      </w:r>
      <w:r>
        <w:rPr>
          <w:rFonts w:ascii="Times New Roman" w:eastAsia="SimSun" w:hAnsi="Times New Roman" w:cs="Times New Roman"/>
          <w:sz w:val="18"/>
          <w:szCs w:val="18"/>
        </w:rPr>
        <w:instrText xml:space="preserve">uQing2021"}}],"schema":"https://github.com/citation-style-language/schema/raw/master/csl-citation.json"} </w:instrText>
      </w:r>
      <w:r>
        <w:rPr>
          <w:rFonts w:ascii="Times New Roman" w:eastAsia="SimSun" w:hAnsi="Times New Roman" w:cs="Times New Roman"/>
          <w:sz w:val="18"/>
          <w:szCs w:val="18"/>
        </w:rPr>
        <w:fldChar w:fldCharType="separate"/>
      </w:r>
      <w:r>
        <w:rPr>
          <w:rFonts w:ascii="Times New Roman" w:eastAsia="SimSun" w:hAnsi="Times New Roman" w:cs="Times New Roman"/>
          <w:kern w:val="0"/>
          <w:sz w:val="18"/>
        </w:rPr>
        <w:t>(</w:t>
      </w:r>
      <w:r>
        <w:rPr>
          <w:rFonts w:ascii="Times New Roman" w:eastAsia="SimSun" w:hAnsi="Times New Roman" w:cs="Times New Roman"/>
          <w:kern w:val="0"/>
          <w:sz w:val="18"/>
        </w:rPr>
        <w:t>王仁和</w:t>
      </w:r>
      <w:r>
        <w:rPr>
          <w:rFonts w:ascii="Times New Roman" w:eastAsia="SimSun" w:hAnsi="Times New Roman" w:cs="Times New Roman"/>
          <w:kern w:val="0"/>
          <w:sz w:val="18"/>
        </w:rPr>
        <w:t xml:space="preserve"> &amp; </w:t>
      </w:r>
      <w:r>
        <w:rPr>
          <w:rFonts w:ascii="Times New Roman" w:eastAsia="SimSun" w:hAnsi="Times New Roman" w:cs="Times New Roman"/>
          <w:kern w:val="0"/>
          <w:sz w:val="18"/>
        </w:rPr>
        <w:t>任柳青</w:t>
      </w:r>
      <w:r>
        <w:rPr>
          <w:rFonts w:ascii="Times New Roman" w:eastAsia="SimSun" w:hAnsi="Times New Roman" w:cs="Times New Roman"/>
          <w:kern w:val="0"/>
          <w:sz w:val="18"/>
        </w:rPr>
        <w:t>, 2021)</w:t>
      </w:r>
      <w:r>
        <w:rPr>
          <w:rFonts w:ascii="Times New Roman" w:eastAsia="SimSun" w:hAnsi="Times New Roman" w:cs="Times New Roman"/>
          <w:sz w:val="18"/>
          <w:szCs w:val="18"/>
        </w:rPr>
        <w:fldChar w:fldCharType="end"/>
      </w:r>
      <w:r>
        <w:rPr>
          <w:rFonts w:ascii="Times New Roman" w:eastAsia="SimSun" w:hAnsi="Times New Roman" w:cs="Times New Roman" w:hint="eastAsia"/>
          <w:sz w:val="18"/>
          <w:szCs w:val="18"/>
        </w:rPr>
        <w:t>或</w:t>
      </w:r>
      <w:r>
        <w:rPr>
          <w:rFonts w:ascii="Times New Roman" w:eastAsia="SimSun" w:hAnsi="Times New Roman" w:cs="Times New Roman"/>
          <w:sz w:val="18"/>
          <w:szCs w:val="18"/>
        </w:rPr>
        <w:t>不完全执行现象</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ADDIN ZOTERO_ITEM CSL_CITATION {"citationID":"UzcV5qcB","properties":{"formattedCitation":"(\\uc0\\u21776{}\\uc0\\u21880{}\\uc0\\u31561{}, 2016)","plainCitation":"(</w:instrText>
      </w:r>
      <w:r>
        <w:rPr>
          <w:rFonts w:ascii="Times New Roman" w:eastAsia="SimSun" w:hAnsi="Times New Roman" w:cs="Times New Roman"/>
          <w:sz w:val="18"/>
          <w:szCs w:val="18"/>
        </w:rPr>
        <w:instrText>唐啸等</w:instrText>
      </w:r>
      <w:r>
        <w:rPr>
          <w:rFonts w:ascii="Times New Roman" w:eastAsia="SimSun" w:hAnsi="Times New Roman" w:cs="Times New Roman"/>
          <w:sz w:val="18"/>
          <w:szCs w:val="18"/>
        </w:rPr>
        <w:instrText>, 2016)","noteIndex":0},"citationItems":[{"id":16184,"uris":["http://zotero.org/users/74</w:instrText>
      </w:r>
      <w:r>
        <w:rPr>
          <w:rFonts w:ascii="Times New Roman" w:eastAsia="SimSun" w:hAnsi="Times New Roman" w:cs="Times New Roman"/>
          <w:sz w:val="18"/>
          <w:szCs w:val="18"/>
        </w:rPr>
        <w:instrText>01469/items/5LT66LUK"],"itemData":{"id":16184,"type":"article-journal","abstract":"</w:instrText>
      </w:r>
      <w:r>
        <w:rPr>
          <w:rFonts w:ascii="Times New Roman" w:eastAsia="SimSun" w:hAnsi="Times New Roman" w:cs="Times New Roman"/>
          <w:sz w:val="18"/>
          <w:szCs w:val="18"/>
        </w:rPr>
        <w:instrText>环境约束性指标政策是中国生态文明建设中的重要举措</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但实际效果学界还存在争论。一部分学者认为中国环境绩效的改善与</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十一五</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和</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十二五</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规划时期设立的约束性指标政策有关</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但也有学者认为约束性指标政策的行政考核对地方政府</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官员</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影响并不显著</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因此并没有能够改善中国环境绩效。针对这一问题</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采用扎根理论的研究方法</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通过对</w:instrText>
      </w:r>
      <w:r>
        <w:rPr>
          <w:rFonts w:ascii="Times New Roman" w:eastAsia="SimSun" w:hAnsi="Times New Roman" w:cs="Times New Roman"/>
          <w:sz w:val="18"/>
          <w:szCs w:val="18"/>
        </w:rPr>
        <w:instrText>42</w:instrText>
      </w:r>
      <w:r>
        <w:rPr>
          <w:rFonts w:ascii="Times New Roman" w:eastAsia="SimSun" w:hAnsi="Times New Roman" w:cs="Times New Roman"/>
          <w:sz w:val="18"/>
          <w:szCs w:val="18"/>
        </w:rPr>
        <w:instrText>名部</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厅</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处</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科各级别</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各部门的官员访谈</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建立访谈数据库</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并采用</w:instrText>
      </w:r>
      <w:r>
        <w:rPr>
          <w:rFonts w:ascii="Times New Roman" w:eastAsia="SimSun" w:hAnsi="Times New Roman" w:cs="Times New Roman"/>
          <w:sz w:val="18"/>
          <w:szCs w:val="18"/>
        </w:rPr>
        <w:instrText>CQR</w:instrText>
      </w:r>
      <w:r>
        <w:rPr>
          <w:rFonts w:ascii="Times New Roman" w:eastAsia="SimSun" w:hAnsi="Times New Roman" w:cs="Times New Roman"/>
          <w:sz w:val="18"/>
          <w:szCs w:val="18"/>
        </w:rPr>
        <w:instrText>共识性编码方法构建了一个二元激励路径下的激励</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行为</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产出模型</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以此阐释中国环境治理领域中官员激励与政策执行之间的关系</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并揭示约束性指标政策对中国环境绩效的影响。发现中国环境治理领域的官员激励存在正式和非正式两类激励</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正式激励对地方官员行为意愿和政策绩效影响不显著</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非正式激励对地方官员行为意愿和政策绩效较为显著</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约束性指标主要通过非正式激励路径影响了地方官员行为意愿</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提高中国环境政策执行绩效。本文的主要创新是弥合了学界存在的理论冲突</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提出了一个更具有解释力的模型</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清华大学学报</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哲学社会科学版</w:instrText>
      </w:r>
      <w:r>
        <w:rPr>
          <w:rFonts w:ascii="Times New Roman" w:eastAsia="SimSun" w:hAnsi="Times New Roman" w:cs="Times New Roman"/>
          <w:sz w:val="18"/>
          <w:szCs w:val="18"/>
        </w:rPr>
        <w:instrText>)","DOI":"10.13613/j.cnki.qhdz.002462","issue":"03","page":"38-49+191","title":"</w:instrText>
      </w:r>
      <w:r>
        <w:rPr>
          <w:rFonts w:ascii="Times New Roman" w:eastAsia="SimSun" w:hAnsi="Times New Roman" w:cs="Times New Roman"/>
          <w:sz w:val="18"/>
          <w:szCs w:val="18"/>
        </w:rPr>
        <w:instrText>二元激励路径下中国环境政策执行</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基于扎根理论的研究发现</w:instrText>
      </w:r>
      <w:r>
        <w:rPr>
          <w:rFonts w:ascii="Times New Roman" w:eastAsia="SimSun" w:hAnsi="Times New Roman" w:cs="Times New Roman"/>
          <w:sz w:val="18"/>
          <w:szCs w:val="18"/>
        </w:rPr>
        <w:instrText>","volume":"31","author":[{"literal":"</w:instrText>
      </w:r>
      <w:r>
        <w:rPr>
          <w:rFonts w:ascii="Times New Roman" w:eastAsia="SimSun" w:hAnsi="Times New Roman" w:cs="Times New Roman"/>
          <w:sz w:val="18"/>
          <w:szCs w:val="18"/>
        </w:rPr>
        <w:instrText>唐啸</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胡鞍钢</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杭承政</w:instrText>
      </w:r>
      <w:r>
        <w:rPr>
          <w:rFonts w:ascii="Times New Roman" w:eastAsia="SimSun" w:hAnsi="Times New Roman" w:cs="Times New Roman"/>
          <w:sz w:val="18"/>
          <w:szCs w:val="18"/>
        </w:rPr>
        <w:instrText>"}],"issued":{"date-parts":[["2016"]]</w:instrText>
      </w:r>
      <w:r>
        <w:rPr>
          <w:rFonts w:ascii="Times New Roman" w:eastAsia="SimSun" w:hAnsi="Times New Roman" w:cs="Times New Roman"/>
          <w:sz w:val="18"/>
          <w:szCs w:val="18"/>
        </w:rPr>
        <w:instrText xml:space="preserve">},"citation-key":"TangXiaoEtAl2016"}}],"schema":"https://github.com/citation-style-language/schema/raw/master/csl-citation.json"} </w:instrText>
      </w:r>
      <w:r>
        <w:rPr>
          <w:rFonts w:ascii="Times New Roman" w:eastAsia="SimSun" w:hAnsi="Times New Roman" w:cs="Times New Roman"/>
          <w:sz w:val="18"/>
          <w:szCs w:val="18"/>
        </w:rPr>
        <w:fldChar w:fldCharType="separate"/>
      </w:r>
      <w:r>
        <w:rPr>
          <w:rFonts w:ascii="Times New Roman" w:eastAsia="SimSun" w:hAnsi="Times New Roman" w:cs="Times New Roman"/>
          <w:kern w:val="0"/>
          <w:sz w:val="18"/>
        </w:rPr>
        <w:t>(</w:t>
      </w:r>
      <w:r>
        <w:rPr>
          <w:rFonts w:ascii="Times New Roman" w:eastAsia="SimSun" w:hAnsi="Times New Roman" w:cs="Times New Roman"/>
          <w:kern w:val="0"/>
          <w:sz w:val="18"/>
        </w:rPr>
        <w:t>唐啸等</w:t>
      </w:r>
      <w:r>
        <w:rPr>
          <w:rFonts w:ascii="Times New Roman" w:eastAsia="SimSun" w:hAnsi="Times New Roman" w:cs="Times New Roman"/>
          <w:kern w:val="0"/>
          <w:sz w:val="18"/>
        </w:rPr>
        <w:t>, 2016)</w:t>
      </w:r>
      <w:r>
        <w:rPr>
          <w:rFonts w:ascii="Times New Roman" w:eastAsia="SimSun" w:hAnsi="Times New Roman" w:cs="Times New Roman"/>
          <w:sz w:val="18"/>
          <w:szCs w:val="18"/>
        </w:rPr>
        <w:fldChar w:fldCharType="end"/>
      </w:r>
      <w:r>
        <w:rPr>
          <w:rFonts w:ascii="Times New Roman" w:eastAsia="SimSun" w:hAnsi="Times New Roman" w:cs="Times New Roman" w:hint="eastAsia"/>
          <w:sz w:val="18"/>
          <w:szCs w:val="18"/>
        </w:rPr>
        <w:t>。但这一研究路径只关注到政策执行的</w:t>
      </w:r>
      <w:r>
        <w:rPr>
          <w:rStyle w:val="highlight"/>
          <w:rFonts w:ascii="Times New Roman" w:eastAsia="SimSun" w:hAnsi="Times New Roman" w:cs="Times New Roman"/>
          <w:sz w:val="18"/>
          <w:szCs w:val="18"/>
        </w:rPr>
        <w:t>工程技术成本</w:t>
      </w:r>
      <w:r>
        <w:rPr>
          <w:rStyle w:val="highlight"/>
          <w:rFonts w:ascii="Times New Roman" w:eastAsia="SimSun" w:hAnsi="Times New Roman" w:cs="Times New Roman" w:hint="eastAsia"/>
          <w:sz w:val="18"/>
          <w:szCs w:val="18"/>
        </w:rPr>
        <w:t>与</w:t>
      </w:r>
      <w:r>
        <w:rPr>
          <w:rFonts w:ascii="Times New Roman" w:eastAsia="SimSun" w:hAnsi="Times New Roman" w:cs="Times New Roman" w:hint="eastAsia"/>
          <w:sz w:val="18"/>
          <w:szCs w:val="18"/>
        </w:rPr>
        <w:t>硬性物质资源，忽视了乡土社会内部的治理成本与柔性资源</w:t>
      </w:r>
      <w:r>
        <w:rPr>
          <w:rFonts w:ascii="Times New Roman" w:eastAsia="SimSun" w:hAnsi="Times New Roman" w:cs="Times New Roman"/>
          <w:sz w:val="18"/>
          <w:szCs w:val="18"/>
        </w:rPr>
        <w:t>，</w:t>
      </w:r>
      <w:r>
        <w:rPr>
          <w:rFonts w:ascii="Times New Roman" w:eastAsia="SimSun" w:hAnsi="Times New Roman" w:cs="Times New Roman" w:hint="eastAsia"/>
          <w:sz w:val="18"/>
          <w:szCs w:val="18"/>
          <w:lang w:eastAsia="zh-Hans"/>
        </w:rPr>
        <w:t>因而也就无法回答基层政府环境治理出现的成本过载状况</w:t>
      </w:r>
      <w:r>
        <w:rPr>
          <w:rFonts w:ascii="Times New Roman" w:eastAsia="SimSun" w:hAnsi="Times New Roman" w:cs="Times New Roman"/>
          <w:sz w:val="18"/>
          <w:szCs w:val="18"/>
          <w:lang w:eastAsia="zh-Hans"/>
        </w:rPr>
        <w:t>。</w:t>
      </w:r>
    </w:p>
    <w:p w14:paraId="1583115C" w14:textId="77777777" w:rsidR="00245112" w:rsidRDefault="00F239A3">
      <w:pPr>
        <w:spacing w:line="360" w:lineRule="auto"/>
        <w:ind w:firstLineChars="200" w:firstLine="360"/>
        <w:rPr>
          <w:rFonts w:ascii="SimSun" w:eastAsia="SimSun" w:hAnsi="SimSun"/>
          <w:sz w:val="18"/>
          <w:szCs w:val="18"/>
        </w:rPr>
      </w:pPr>
      <w:r>
        <w:rPr>
          <w:rStyle w:val="16"/>
          <w:rFonts w:ascii="SimSun" w:eastAsia="SimSun" w:hAnsi="SimSun" w:hint="default"/>
          <w:sz w:val="18"/>
          <w:szCs w:val="18"/>
        </w:rPr>
        <w:t>治理方式</w:t>
      </w:r>
      <w:r>
        <w:rPr>
          <w:rStyle w:val="16"/>
          <w:rFonts w:ascii="SimSun" w:eastAsia="SimSun" w:hAnsi="SimSun"/>
          <w:sz w:val="18"/>
          <w:szCs w:val="18"/>
          <w:lang w:eastAsia="zh-Hans"/>
        </w:rPr>
        <w:t>上</w:t>
      </w:r>
      <w:r>
        <w:rPr>
          <w:rStyle w:val="16"/>
          <w:rFonts w:ascii="SimSun" w:eastAsia="SimSun" w:hAnsi="SimSun" w:hint="default"/>
          <w:sz w:val="18"/>
          <w:szCs w:val="18"/>
        </w:rPr>
        <w:t>，当前研究出现了</w:t>
      </w:r>
      <w:r>
        <w:rPr>
          <w:rFonts w:ascii="SimSun" w:eastAsia="SimSun" w:hAnsi="SimSun"/>
          <w:sz w:val="18"/>
          <w:szCs w:val="18"/>
        </w:rPr>
        <w:t>以多中心治理</w:t>
      </w:r>
      <w:r>
        <w:rPr>
          <w:rFonts w:ascii="SimSun" w:eastAsia="SimSun" w:hAnsi="SimSun"/>
          <w:sz w:val="18"/>
          <w:szCs w:val="18"/>
        </w:rPr>
        <w:t>(Ostrom, 2000)</w:t>
      </w:r>
      <w:r>
        <w:rPr>
          <w:rFonts w:ascii="SimSun" w:eastAsia="SimSun" w:hAnsi="SimSun"/>
          <w:sz w:val="18"/>
          <w:szCs w:val="18"/>
        </w:rPr>
        <w:t>为</w:t>
      </w:r>
      <w:r>
        <w:rPr>
          <w:rFonts w:ascii="SimSun" w:eastAsia="SimSun" w:hAnsi="SimSun"/>
          <w:sz w:val="18"/>
          <w:szCs w:val="18"/>
        </w:rPr>
        <w:t>代表的农村环境治理协同模式</w:t>
      </w:r>
      <w:r>
        <w:rPr>
          <w:rFonts w:ascii="SimSun" w:eastAsia="SimSun" w:hAnsi="SimSun"/>
          <w:sz w:val="18"/>
          <w:szCs w:val="18"/>
        </w:rPr>
        <w:t>(</w:t>
      </w:r>
      <w:r>
        <w:rPr>
          <w:rFonts w:ascii="SimSun" w:eastAsia="SimSun" w:hAnsi="SimSun"/>
          <w:sz w:val="18"/>
          <w:szCs w:val="18"/>
        </w:rPr>
        <w:t>张志胜</w:t>
      </w:r>
      <w:r>
        <w:rPr>
          <w:rFonts w:ascii="SimSun" w:eastAsia="SimSun" w:hAnsi="SimSun"/>
          <w:sz w:val="18"/>
          <w:szCs w:val="18"/>
        </w:rPr>
        <w:t>, 2020; Jacobsen</w:t>
      </w:r>
      <w:r>
        <w:rPr>
          <w:rFonts w:ascii="SimSun" w:eastAsia="SimSun" w:hAnsi="SimSun"/>
          <w:sz w:val="18"/>
          <w:szCs w:val="18"/>
        </w:rPr>
        <w:t>等</w:t>
      </w:r>
      <w:r>
        <w:rPr>
          <w:rFonts w:ascii="SimSun" w:eastAsia="SimSun" w:hAnsi="SimSun"/>
          <w:sz w:val="18"/>
          <w:szCs w:val="18"/>
        </w:rPr>
        <w:t>, 2013)</w:t>
      </w:r>
      <w:r>
        <w:rPr>
          <w:rFonts w:ascii="SimSun" w:eastAsia="SimSun" w:hAnsi="SimSun"/>
          <w:sz w:val="18"/>
          <w:szCs w:val="18"/>
        </w:rPr>
        <w:t>。</w:t>
      </w:r>
    </w:p>
    <w:p w14:paraId="603DA8B2" w14:textId="77777777" w:rsidR="00245112" w:rsidRDefault="00F239A3">
      <w:pPr>
        <w:spacing w:line="360" w:lineRule="auto"/>
        <w:ind w:firstLineChars="200" w:firstLine="360"/>
        <w:rPr>
          <w:rFonts w:ascii="SimSun" w:eastAsia="SimSun" w:hAnsi="SimSun"/>
          <w:sz w:val="18"/>
          <w:szCs w:val="18"/>
        </w:rPr>
      </w:pPr>
      <w:r>
        <w:rPr>
          <w:rFonts w:ascii="SimSun" w:eastAsia="SimSun" w:hAnsi="SimSun" w:hint="eastAsia"/>
          <w:sz w:val="18"/>
          <w:szCs w:val="18"/>
        </w:rPr>
        <w:t>多中心治理理论</w:t>
      </w:r>
      <w:r>
        <w:rPr>
          <w:rFonts w:ascii="Times New Roman" w:eastAsia="SimSun" w:hAnsi="Times New Roman" w:cs="Times New Roman" w:hint="eastAsia"/>
          <w:sz w:val="18"/>
          <w:szCs w:val="18"/>
        </w:rPr>
        <w:t>关注到了</w:t>
      </w:r>
      <w:r>
        <w:rPr>
          <w:rFonts w:ascii="Times New Roman" w:eastAsia="SimSun" w:hAnsi="Times New Roman" w:cs="Times New Roman"/>
          <w:sz w:val="18"/>
          <w:szCs w:val="18"/>
        </w:rPr>
        <w:t>乡土社会自身的力量，</w:t>
      </w:r>
      <w:r>
        <w:rPr>
          <w:rFonts w:ascii="Times New Roman" w:eastAsia="SimSun" w:hAnsi="Times New Roman" w:cs="Times New Roman" w:hint="eastAsia"/>
          <w:sz w:val="18"/>
          <w:szCs w:val="18"/>
        </w:rPr>
        <w:t>强调</w:t>
      </w:r>
      <w:r>
        <w:rPr>
          <w:rFonts w:ascii="Times New Roman" w:eastAsia="SimSun" w:hAnsi="Times New Roman" w:cs="Times New Roman"/>
          <w:sz w:val="18"/>
          <w:szCs w:val="18"/>
        </w:rPr>
        <w:t>形成</w:t>
      </w:r>
      <w:r>
        <w:rPr>
          <w:rFonts w:ascii="Times New Roman" w:eastAsia="SimSun" w:hAnsi="Times New Roman" w:cs="Times New Roman" w:hint="eastAsia"/>
          <w:sz w:val="18"/>
          <w:szCs w:val="18"/>
        </w:rPr>
        <w:t>以政府为主导的</w:t>
      </w:r>
      <w:r>
        <w:rPr>
          <w:rFonts w:ascii="Times New Roman" w:eastAsia="SimSun" w:hAnsi="Times New Roman" w:cs="Times New Roman"/>
          <w:sz w:val="18"/>
          <w:szCs w:val="18"/>
        </w:rPr>
        <w:t>环境治理</w:t>
      </w:r>
      <w:r>
        <w:rPr>
          <w:rFonts w:ascii="Times New Roman" w:eastAsia="SimSun" w:hAnsi="Times New Roman" w:cs="Times New Roman" w:hint="eastAsia"/>
          <w:sz w:val="18"/>
          <w:szCs w:val="18"/>
        </w:rPr>
        <w:t>协同</w:t>
      </w:r>
      <w:r>
        <w:rPr>
          <w:rFonts w:ascii="Times New Roman" w:eastAsia="SimSun" w:hAnsi="Times New Roman" w:cs="Times New Roman"/>
          <w:sz w:val="18"/>
          <w:szCs w:val="18"/>
        </w:rPr>
        <w:t>模式</w:t>
      </w:r>
      <w:r>
        <w:rPr>
          <w:rFonts w:ascii="Times New Roman" w:eastAsia="SimSun" w:hAnsi="Times New Roman" w:cs="Times New Roman" w:hint="eastAsia"/>
          <w:sz w:val="18"/>
          <w:szCs w:val="18"/>
        </w:rPr>
        <w:t>，以便</w:t>
      </w:r>
      <w:r>
        <w:rPr>
          <w:rFonts w:ascii="Times New Roman" w:eastAsia="SimSun" w:hAnsi="Times New Roman" w:cs="Times New Roman"/>
          <w:sz w:val="18"/>
          <w:szCs w:val="18"/>
        </w:rPr>
        <w:t>吸纳村庄自治资源以补充行政资源之不足</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ADDIN ZOTERO_ITEM CSL_CITATION {"citationID":"vi4jMrl6","properties":{"formattedCitation":"(\\uc0\\u21556{}\\uc0\\u26611{}\\uc0\\u33452{} &amp; \\uc0\\u26472{}\\uc0\\u22869{}, 2018)","plainCitation":"(</w:instrText>
      </w:r>
      <w:r>
        <w:rPr>
          <w:rFonts w:ascii="Times New Roman" w:eastAsia="SimSun" w:hAnsi="Times New Roman" w:cs="Times New Roman"/>
          <w:sz w:val="18"/>
          <w:szCs w:val="18"/>
        </w:rPr>
        <w:instrText>吴柳芬</w:instrText>
      </w:r>
      <w:r>
        <w:rPr>
          <w:rFonts w:ascii="Times New Roman" w:eastAsia="SimSun" w:hAnsi="Times New Roman" w:cs="Times New Roman"/>
          <w:sz w:val="18"/>
          <w:szCs w:val="18"/>
        </w:rPr>
        <w:instrText xml:space="preserve"> &amp; </w:instrText>
      </w:r>
      <w:r>
        <w:rPr>
          <w:rFonts w:ascii="Times New Roman" w:eastAsia="SimSun" w:hAnsi="Times New Roman" w:cs="Times New Roman"/>
          <w:sz w:val="18"/>
          <w:szCs w:val="18"/>
        </w:rPr>
        <w:instrText>杨奕</w:instrText>
      </w:r>
      <w:r>
        <w:rPr>
          <w:rFonts w:ascii="Times New Roman" w:eastAsia="SimSun" w:hAnsi="Times New Roman" w:cs="Times New Roman"/>
          <w:sz w:val="18"/>
          <w:szCs w:val="18"/>
        </w:rPr>
        <w:instrText>, 2018)","noteIndex":0},"citationItems":[{"id":154</w:instrText>
      </w:r>
      <w:r>
        <w:rPr>
          <w:rFonts w:ascii="Times New Roman" w:eastAsia="SimSun" w:hAnsi="Times New Roman" w:cs="Times New Roman"/>
          <w:sz w:val="18"/>
          <w:szCs w:val="18"/>
        </w:rPr>
        <w:instrText>49,"uris":["http://zotero.org/users/7401469/items/I5CBM7MI"],"itemData":{"id":15449,"type":"article-journal","abstract":"</w:instrText>
      </w:r>
      <w:r>
        <w:rPr>
          <w:rFonts w:ascii="Times New Roman" w:eastAsia="SimSun" w:hAnsi="Times New Roman" w:cs="Times New Roman"/>
          <w:sz w:val="18"/>
          <w:szCs w:val="18"/>
        </w:rPr>
        <w:instrText>近年来</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农村的生活垃圾污染问题呈现出明显的失控之势而治理成效却不尽如人意。作为农村垃圾治理重要主体的农村基层环境保护管理组织</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在中国行政体制权责配置中面临着</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权轻责重</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的困境</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基层政府环境治理的自主决策空间与资源支配能力被大大压缩</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同时还需要承担较多的来自上级的治理</w:instrText>
      </w:r>
      <w:r>
        <w:rPr>
          <w:rFonts w:ascii="Times New Roman" w:eastAsia="SimSun" w:hAnsi="Times New Roman" w:cs="Times New Roman"/>
          <w:sz w:val="18"/>
          <w:szCs w:val="18"/>
        </w:rPr>
        <w:instrText>任务</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强化了单一中心的、压力型的以及程式化的治理模式</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使得技术导向、程序严密的</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项目制</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环境治理模式在实践中丧失自主性、灵活性与科学性</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演变为压力型的</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运动式</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治理</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制约了农村垃圾治理的成效。</w:instrText>
      </w:r>
      <w:r>
        <w:rPr>
          <w:rFonts w:ascii="Times New Roman" w:eastAsia="SimSun" w:hAnsi="Times New Roman" w:cs="Times New Roman"/>
          <w:sz w:val="18"/>
          <w:szCs w:val="18"/>
        </w:rPr>
        <w:instrText>","container-title":"</w:instrText>
      </w:r>
      <w:r>
        <w:rPr>
          <w:rFonts w:ascii="Times New Roman" w:eastAsia="SimSun" w:hAnsi="Times New Roman" w:cs="Times New Roman"/>
          <w:sz w:val="18"/>
          <w:szCs w:val="18"/>
        </w:rPr>
        <w:instrText>南京工业大学学报</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社会科学版</w:instrText>
      </w:r>
      <w:r>
        <w:rPr>
          <w:rFonts w:ascii="Times New Roman" w:eastAsia="SimSun" w:hAnsi="Times New Roman" w:cs="Times New Roman"/>
          <w:sz w:val="18"/>
          <w:szCs w:val="18"/>
        </w:rPr>
        <w:instrText>)","ISSN":"1671-7287","issue":"3","language":"</w:instrText>
      </w:r>
      <w:r>
        <w:rPr>
          <w:rFonts w:ascii="Times New Roman" w:eastAsia="SimSun" w:hAnsi="Times New Roman" w:cs="Times New Roman"/>
          <w:sz w:val="18"/>
          <w:szCs w:val="18"/>
        </w:rPr>
        <w:instrText>中文</w:instrText>
      </w:r>
      <w:r>
        <w:rPr>
          <w:rFonts w:ascii="Times New Roman" w:eastAsia="SimSun" w:hAnsi="Times New Roman" w:cs="Times New Roman"/>
          <w:sz w:val="18"/>
          <w:szCs w:val="18"/>
        </w:rPr>
        <w:instrText>;","note":"28 citations(CNKI)[2022-3-14]&lt;CSSCI&gt;","page":"32-41","title":"</w:instrText>
      </w:r>
      <w:r>
        <w:rPr>
          <w:rFonts w:ascii="Times New Roman" w:eastAsia="SimSun" w:hAnsi="Times New Roman" w:cs="Times New Roman"/>
          <w:sz w:val="18"/>
          <w:szCs w:val="18"/>
        </w:rPr>
        <w:instrText>基层政府权责配置与农村垃圾治理的实践</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以桂北</w:instrText>
      </w:r>
      <w:r>
        <w:rPr>
          <w:rFonts w:ascii="Times New Roman" w:eastAsia="SimSun" w:hAnsi="Times New Roman" w:cs="Times New Roman"/>
          <w:sz w:val="18"/>
          <w:szCs w:val="18"/>
        </w:rPr>
        <w:instrText>M</w:instrText>
      </w:r>
      <w:r>
        <w:rPr>
          <w:rFonts w:ascii="Times New Roman" w:eastAsia="SimSun" w:hAnsi="Times New Roman" w:cs="Times New Roman"/>
          <w:sz w:val="18"/>
          <w:szCs w:val="18"/>
        </w:rPr>
        <w:instrText>镇</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清洁乡村</w:instrText>
      </w:r>
      <w:r>
        <w:rPr>
          <w:rFonts w:ascii="Times New Roman" w:eastAsia="SimSun" w:hAnsi="Times New Roman" w:cs="Times New Roman"/>
          <w:sz w:val="18"/>
          <w:szCs w:val="18"/>
        </w:rPr>
        <w:instrText>”</w:instrText>
      </w:r>
      <w:r>
        <w:rPr>
          <w:rFonts w:ascii="Times New Roman" w:eastAsia="SimSun" w:hAnsi="Times New Roman" w:cs="Times New Roman"/>
          <w:sz w:val="18"/>
          <w:szCs w:val="18"/>
        </w:rPr>
        <w:instrText>治理项目为例</w:instrText>
      </w:r>
      <w:r>
        <w:rPr>
          <w:rFonts w:ascii="Times New Roman" w:eastAsia="SimSun" w:hAnsi="Times New Roman" w:cs="Times New Roman"/>
          <w:sz w:val="18"/>
          <w:szCs w:val="18"/>
        </w:rPr>
        <w:instrText>","volume":"17","author":[{"literal":"</w:instrText>
      </w:r>
      <w:r>
        <w:rPr>
          <w:rFonts w:ascii="Times New Roman" w:eastAsia="SimSun" w:hAnsi="Times New Roman" w:cs="Times New Roman"/>
          <w:sz w:val="18"/>
          <w:szCs w:val="18"/>
        </w:rPr>
        <w:instrText>吴柳芬</w:instrText>
      </w:r>
      <w:r>
        <w:rPr>
          <w:rFonts w:ascii="Times New Roman" w:eastAsia="SimSun" w:hAnsi="Times New Roman" w:cs="Times New Roman"/>
          <w:sz w:val="18"/>
          <w:szCs w:val="18"/>
        </w:rPr>
        <w:instrText>"},{"literal":"</w:instrText>
      </w:r>
      <w:r>
        <w:rPr>
          <w:rFonts w:ascii="Times New Roman" w:eastAsia="SimSun" w:hAnsi="Times New Roman" w:cs="Times New Roman"/>
          <w:sz w:val="18"/>
          <w:szCs w:val="18"/>
        </w:rPr>
        <w:instrText>杨奕</w:instrText>
      </w:r>
      <w:r>
        <w:rPr>
          <w:rFonts w:ascii="Times New Roman" w:eastAsia="SimSun" w:hAnsi="Times New Roman" w:cs="Times New Roman"/>
          <w:sz w:val="18"/>
          <w:szCs w:val="18"/>
        </w:rPr>
        <w:instrText>"}],"issued":{"date-parts":[["2018"]]},"citation-key":"WuLiuFenYangYi2018"}}],"schema":"https://github.com/citation-style-language/schema/raw/master/csl-citation</w:instrText>
      </w:r>
      <w:r>
        <w:rPr>
          <w:rFonts w:ascii="Times New Roman" w:eastAsia="SimSun" w:hAnsi="Times New Roman" w:cs="Times New Roman"/>
          <w:sz w:val="18"/>
          <w:szCs w:val="18"/>
        </w:rPr>
        <w:instrText xml:space="preserve">.json"} </w:instrText>
      </w:r>
      <w:r>
        <w:rPr>
          <w:rFonts w:ascii="Times New Roman" w:eastAsia="SimSun" w:hAnsi="Times New Roman" w:cs="Times New Roman"/>
          <w:sz w:val="18"/>
          <w:szCs w:val="18"/>
        </w:rPr>
        <w:fldChar w:fldCharType="separate"/>
      </w:r>
      <w:r>
        <w:rPr>
          <w:rFonts w:ascii="Times New Roman" w:eastAsia="SimSun" w:hAnsi="Times New Roman" w:cs="Times New Roman"/>
          <w:kern w:val="0"/>
          <w:sz w:val="18"/>
        </w:rPr>
        <w:t>(</w:t>
      </w:r>
      <w:r>
        <w:rPr>
          <w:rFonts w:ascii="Times New Roman" w:eastAsia="SimSun" w:hAnsi="Times New Roman" w:cs="Times New Roman"/>
          <w:kern w:val="0"/>
          <w:sz w:val="18"/>
        </w:rPr>
        <w:t>吴柳芬</w:t>
      </w:r>
      <w:r>
        <w:rPr>
          <w:rFonts w:ascii="Times New Roman" w:eastAsia="SimSun" w:hAnsi="Times New Roman" w:cs="Times New Roman"/>
          <w:kern w:val="0"/>
          <w:sz w:val="18"/>
        </w:rPr>
        <w:t xml:space="preserve"> &amp; </w:t>
      </w:r>
      <w:r>
        <w:rPr>
          <w:rFonts w:ascii="Times New Roman" w:eastAsia="SimSun" w:hAnsi="Times New Roman" w:cs="Times New Roman"/>
          <w:kern w:val="0"/>
          <w:sz w:val="18"/>
        </w:rPr>
        <w:t>杨奕</w:t>
      </w:r>
      <w:r>
        <w:rPr>
          <w:rFonts w:ascii="Times New Roman" w:eastAsia="SimSun" w:hAnsi="Times New Roman" w:cs="Times New Roman"/>
          <w:kern w:val="0"/>
          <w:sz w:val="18"/>
        </w:rPr>
        <w:t>, 2018)</w:t>
      </w:r>
      <w:r>
        <w:rPr>
          <w:rFonts w:ascii="Times New Roman" w:eastAsia="SimSun" w:hAnsi="Times New Roman" w:cs="Times New Roman"/>
          <w:sz w:val="18"/>
          <w:szCs w:val="18"/>
        </w:rPr>
        <w:fldChar w:fldCharType="end"/>
      </w:r>
      <w:r>
        <w:rPr>
          <w:rFonts w:ascii="Times New Roman" w:eastAsia="SimSun" w:hAnsi="Times New Roman" w:cs="Times New Roman"/>
          <w:sz w:val="18"/>
          <w:szCs w:val="18"/>
        </w:rPr>
        <w:t>。</w:t>
      </w:r>
      <w:r>
        <w:rPr>
          <w:rFonts w:ascii="Times New Roman" w:eastAsia="SimSun" w:hAnsi="Times New Roman" w:cs="Times New Roman" w:hint="eastAsia"/>
          <w:sz w:val="18"/>
          <w:szCs w:val="18"/>
        </w:rPr>
        <w:t>然而，协同理论</w:t>
      </w:r>
      <w:r>
        <w:rPr>
          <w:rFonts w:ascii="Times New Roman" w:eastAsia="SimSun" w:hAnsi="Times New Roman" w:cs="Times New Roman" w:hint="eastAsia"/>
          <w:sz w:val="18"/>
          <w:szCs w:val="18"/>
          <w:lang w:eastAsia="zh-Hans"/>
        </w:rPr>
        <w:t>单纯地以</w:t>
      </w:r>
      <w:r>
        <w:rPr>
          <w:rFonts w:ascii="Times New Roman" w:eastAsia="SimSun" w:hAnsi="Times New Roman" w:cs="Times New Roman"/>
          <w:sz w:val="18"/>
          <w:szCs w:val="18"/>
        </w:rPr>
        <w:t>国家</w:t>
      </w:r>
      <w:r>
        <w:rPr>
          <w:rFonts w:ascii="Times New Roman" w:eastAsia="SimSun" w:hAnsi="Times New Roman" w:cs="Times New Roman"/>
          <w:sz w:val="18"/>
          <w:szCs w:val="18"/>
        </w:rPr>
        <w:t>——</w:t>
      </w:r>
      <w:r>
        <w:rPr>
          <w:rFonts w:ascii="Times New Roman" w:eastAsia="SimSun" w:hAnsi="Times New Roman" w:cs="Times New Roman"/>
          <w:sz w:val="18"/>
          <w:szCs w:val="18"/>
        </w:rPr>
        <w:t>社会二者之间的横向网络关系</w:t>
      </w:r>
      <w:r>
        <w:rPr>
          <w:rFonts w:ascii="Times New Roman" w:eastAsia="SimSun" w:hAnsi="Times New Roman" w:cs="Times New Roman" w:hint="eastAsia"/>
          <w:sz w:val="18"/>
          <w:szCs w:val="18"/>
          <w:lang w:eastAsia="zh-Hans"/>
        </w:rPr>
        <w:t>为落脚点</w:t>
      </w:r>
      <w:r>
        <w:rPr>
          <w:rFonts w:ascii="Times New Roman" w:eastAsia="SimSun" w:hAnsi="Times New Roman" w:cs="Times New Roman"/>
          <w:sz w:val="18"/>
          <w:szCs w:val="18"/>
        </w:rPr>
        <w:t>，</w:t>
      </w:r>
      <w:r>
        <w:rPr>
          <w:rFonts w:ascii="Times New Roman" w:eastAsia="SimSun" w:hAnsi="Times New Roman" w:cs="Times New Roman" w:hint="eastAsia"/>
          <w:sz w:val="18"/>
          <w:szCs w:val="18"/>
          <w:lang w:eastAsia="zh-Hans"/>
        </w:rPr>
        <w:t>从宏观角度出发</w:t>
      </w:r>
      <w:r>
        <w:rPr>
          <w:rFonts w:ascii="Times New Roman" w:eastAsia="SimSun" w:hAnsi="Times New Roman" w:cs="Times New Roman"/>
          <w:sz w:val="18"/>
          <w:szCs w:val="18"/>
        </w:rPr>
        <w:t>探讨</w:t>
      </w:r>
      <w:r>
        <w:rPr>
          <w:rFonts w:ascii="Times New Roman" w:eastAsia="SimSun" w:hAnsi="Times New Roman" w:cs="Times New Roman" w:hint="eastAsia"/>
          <w:sz w:val="18"/>
          <w:szCs w:val="18"/>
          <w:lang w:eastAsia="zh-Hans"/>
        </w:rPr>
        <w:t>了</w:t>
      </w:r>
      <w:r>
        <w:rPr>
          <w:rFonts w:ascii="Times New Roman" w:eastAsia="SimSun" w:hAnsi="Times New Roman" w:cs="Times New Roman"/>
          <w:sz w:val="18"/>
          <w:szCs w:val="18"/>
        </w:rPr>
        <w:t>促成农村环境治理的机理，忽视了</w:t>
      </w:r>
      <w:r>
        <w:rPr>
          <w:rFonts w:ascii="Times New Roman" w:eastAsia="SimSun" w:hAnsi="Times New Roman" w:cs="Times New Roman" w:hint="eastAsia"/>
          <w:sz w:val="18"/>
          <w:szCs w:val="18"/>
          <w:lang w:eastAsia="zh-Hans"/>
        </w:rPr>
        <w:t>如何将</w:t>
      </w:r>
      <w:r>
        <w:rPr>
          <w:rFonts w:ascii="Times New Roman" w:eastAsia="SimSun" w:hAnsi="Times New Roman" w:cs="Times New Roman"/>
          <w:sz w:val="18"/>
          <w:szCs w:val="18"/>
        </w:rPr>
        <w:t>自上而下的垂直行政权威与村庄自下而上的治理结构勾连</w:t>
      </w:r>
      <w:r>
        <w:rPr>
          <w:rFonts w:ascii="Times New Roman" w:eastAsia="SimSun" w:hAnsi="Times New Roman" w:cs="Times New Roman" w:hint="eastAsia"/>
          <w:sz w:val="18"/>
          <w:szCs w:val="18"/>
          <w:lang w:eastAsia="zh-Hans"/>
        </w:rPr>
        <w:t>起来的微观机制与</w:t>
      </w:r>
      <w:r>
        <w:rPr>
          <w:rFonts w:ascii="Times New Roman" w:eastAsia="SimSun" w:hAnsi="Times New Roman" w:cs="Times New Roman"/>
          <w:sz w:val="18"/>
          <w:szCs w:val="18"/>
        </w:rPr>
        <w:t>具体</w:t>
      </w:r>
      <w:r>
        <w:rPr>
          <w:rFonts w:ascii="Times New Roman" w:eastAsia="SimSun" w:hAnsi="Times New Roman" w:cs="Times New Roman" w:hint="eastAsia"/>
          <w:sz w:val="18"/>
          <w:szCs w:val="18"/>
          <w:lang w:eastAsia="zh-Hans"/>
        </w:rPr>
        <w:t>做法</w:t>
      </w:r>
      <w:r>
        <w:rPr>
          <w:rFonts w:ascii="Times New Roman" w:eastAsia="SimSun" w:hAnsi="Times New Roman" w:cs="Times New Roman"/>
          <w:sz w:val="18"/>
          <w:szCs w:val="18"/>
        </w:rPr>
        <w:t>。</w:t>
      </w:r>
    </w:p>
    <w:p w14:paraId="387DB04C" w14:textId="77777777" w:rsidR="00245112" w:rsidRDefault="00F239A3">
      <w:pPr>
        <w:spacing w:line="360" w:lineRule="auto"/>
        <w:ind w:firstLineChars="200" w:firstLine="360"/>
        <w:rPr>
          <w:rFonts w:ascii="Times New Roman" w:eastAsia="SimSun" w:hAnsi="Times New Roman"/>
          <w:sz w:val="18"/>
          <w:szCs w:val="18"/>
          <w:lang w:eastAsia="zh-Hans"/>
        </w:rPr>
      </w:pPr>
      <w:commentRangeStart w:id="20"/>
      <w:r>
        <w:rPr>
          <w:rFonts w:ascii="SimSun" w:eastAsia="SimSun" w:hAnsi="SimSun" w:hint="eastAsia"/>
          <w:sz w:val="18"/>
          <w:szCs w:val="18"/>
        </w:rPr>
        <w:t>农村环境治理效果同时</w:t>
      </w:r>
      <w:r>
        <w:rPr>
          <w:rFonts w:ascii="SimSun" w:eastAsia="SimSun" w:hAnsi="SimSun"/>
          <w:sz w:val="18"/>
          <w:szCs w:val="18"/>
        </w:rPr>
        <w:t>受到国家</w:t>
      </w:r>
      <w:r>
        <w:rPr>
          <w:rFonts w:ascii="SimSun" w:eastAsia="SimSun" w:hAnsi="SimSun" w:hint="eastAsia"/>
          <w:sz w:val="18"/>
          <w:szCs w:val="18"/>
        </w:rPr>
        <w:t>外部力量和乡村内部力量</w:t>
      </w:r>
      <w:r>
        <w:rPr>
          <w:rFonts w:ascii="SimSun" w:eastAsia="SimSun" w:hAnsi="SimSun"/>
          <w:sz w:val="18"/>
          <w:szCs w:val="18"/>
        </w:rPr>
        <w:t>的</w:t>
      </w:r>
      <w:r>
        <w:rPr>
          <w:rFonts w:ascii="SimSun" w:eastAsia="SimSun" w:hAnsi="SimSun" w:hint="eastAsia"/>
          <w:sz w:val="18"/>
          <w:szCs w:val="18"/>
        </w:rPr>
        <w:t>双重</w:t>
      </w:r>
      <w:r>
        <w:rPr>
          <w:rFonts w:ascii="SimSun" w:eastAsia="SimSun" w:hAnsi="SimSun"/>
          <w:sz w:val="18"/>
          <w:szCs w:val="18"/>
        </w:rPr>
        <w:t>影响</w:t>
      </w:r>
      <w:r>
        <w:rPr>
          <w:rFonts w:ascii="SimSun" w:eastAsia="SimSun" w:hAnsi="SimSun" w:hint="eastAsia"/>
          <w:sz w:val="18"/>
          <w:szCs w:val="18"/>
        </w:rPr>
        <w:t>与约束，正是国家与乡村之间的互动共同塑造了环境治理的不同样态。</w:t>
      </w:r>
      <w:commentRangeEnd w:id="20"/>
      <w:r w:rsidR="00586ABA">
        <w:rPr>
          <w:rStyle w:val="a8"/>
        </w:rPr>
        <w:commentReference w:id="20"/>
      </w:r>
      <w:r>
        <w:rPr>
          <w:rFonts w:ascii="Times New Roman" w:eastAsia="SimSun" w:hAnsi="Times New Roman" w:cs="Times New Roman" w:hint="eastAsia"/>
          <w:sz w:val="18"/>
          <w:szCs w:val="18"/>
          <w:lang w:eastAsia="zh-Hans"/>
        </w:rPr>
        <w:t>环境治理</w:t>
      </w:r>
      <w:r>
        <w:rPr>
          <w:rFonts w:ascii="Times New Roman" w:eastAsia="SimSun" w:hAnsi="Times New Roman" w:cs="Times New Roman"/>
          <w:sz w:val="18"/>
          <w:szCs w:val="18"/>
        </w:rPr>
        <w:t>不仅是政府的单向输送和外部秩序的单向渗透，村庄社会的自主实践</w:t>
      </w:r>
      <w:r>
        <w:rPr>
          <w:rFonts w:ascii="Times New Roman" w:eastAsia="SimSun" w:hAnsi="Times New Roman" w:cs="Times New Roman" w:hint="eastAsia"/>
          <w:sz w:val="18"/>
          <w:szCs w:val="18"/>
          <w:lang w:eastAsia="zh-Hans"/>
        </w:rPr>
        <w:t>也</w:t>
      </w:r>
      <w:r>
        <w:rPr>
          <w:rFonts w:ascii="Times New Roman" w:eastAsia="SimSun" w:hAnsi="Times New Roman" w:cs="Times New Roman"/>
          <w:sz w:val="18"/>
          <w:szCs w:val="18"/>
        </w:rPr>
        <w:t>会对国家</w:t>
      </w:r>
      <w:r>
        <w:rPr>
          <w:rFonts w:ascii="Times New Roman" w:eastAsia="SimSun" w:hAnsi="Times New Roman" w:cs="Times New Roman" w:hint="eastAsia"/>
          <w:sz w:val="18"/>
          <w:szCs w:val="18"/>
          <w:lang w:eastAsia="zh-Hans"/>
        </w:rPr>
        <w:t>权力的下行</w:t>
      </w:r>
      <w:r>
        <w:rPr>
          <w:rFonts w:ascii="Times New Roman" w:eastAsia="SimSun" w:hAnsi="Times New Roman" w:cs="Times New Roman"/>
          <w:sz w:val="18"/>
          <w:szCs w:val="18"/>
        </w:rPr>
        <w:t>产生反向作用。</w:t>
      </w:r>
      <w:r>
        <w:rPr>
          <w:rFonts w:ascii="Times New Roman" w:eastAsia="SimSun" w:hAnsi="Times New Roman"/>
          <w:sz w:val="18"/>
          <w:szCs w:val="18"/>
        </w:rPr>
        <w:t>因此，进一步研究应该</w:t>
      </w:r>
      <w:r>
        <w:rPr>
          <w:rFonts w:ascii="Times New Roman" w:eastAsia="SimSun" w:hAnsi="Times New Roman" w:hint="eastAsia"/>
          <w:sz w:val="18"/>
          <w:szCs w:val="18"/>
          <w:lang w:eastAsia="zh-Hans"/>
        </w:rPr>
        <w:t>将环境治理放</w:t>
      </w:r>
      <w:r>
        <w:rPr>
          <w:rFonts w:ascii="Times New Roman" w:eastAsia="SimSun" w:hAnsi="Times New Roman" w:hint="eastAsia"/>
          <w:sz w:val="18"/>
          <w:szCs w:val="18"/>
          <w:lang w:eastAsia="zh-Hans"/>
        </w:rPr>
        <w:t>到村庄各种“微自治”形态的</w:t>
      </w:r>
      <w:r>
        <w:rPr>
          <w:rFonts w:ascii="Times New Roman" w:eastAsia="SimSun" w:hAnsi="Times New Roman" w:hint="eastAsia"/>
          <w:sz w:val="18"/>
          <w:szCs w:val="18"/>
        </w:rPr>
        <w:t>具体实践中，</w:t>
      </w:r>
      <w:r>
        <w:rPr>
          <w:rFonts w:ascii="Times New Roman" w:eastAsia="SimSun" w:hAnsi="Times New Roman" w:hint="eastAsia"/>
          <w:sz w:val="18"/>
          <w:szCs w:val="18"/>
          <w:lang w:eastAsia="zh-Hans"/>
        </w:rPr>
        <w:t>考察</w:t>
      </w:r>
      <w:r>
        <w:rPr>
          <w:rFonts w:ascii="Times New Roman" w:eastAsia="SimSun" w:hAnsi="Times New Roman"/>
          <w:sz w:val="18"/>
          <w:szCs w:val="18"/>
          <w:lang w:eastAsia="zh-Hans"/>
        </w:rPr>
        <w:t>环境整治过程</w:t>
      </w:r>
      <w:r>
        <w:rPr>
          <w:rFonts w:ascii="Times New Roman" w:eastAsia="SimSun" w:hAnsi="Times New Roman" w:hint="eastAsia"/>
          <w:sz w:val="18"/>
          <w:szCs w:val="18"/>
          <w:lang w:eastAsia="zh-Hans"/>
        </w:rPr>
        <w:t>中</w:t>
      </w:r>
      <w:r>
        <w:rPr>
          <w:rFonts w:ascii="Times New Roman" w:eastAsia="SimSun" w:hAnsi="Times New Roman"/>
          <w:sz w:val="18"/>
          <w:szCs w:val="18"/>
          <w:lang w:eastAsia="zh-Hans"/>
        </w:rPr>
        <w:t>基层政府与乡村社会之间</w:t>
      </w:r>
      <w:r>
        <w:rPr>
          <w:rFonts w:ascii="Times New Roman" w:eastAsia="SimSun" w:hAnsi="Times New Roman" w:hint="eastAsia"/>
          <w:sz w:val="18"/>
          <w:szCs w:val="18"/>
          <w:lang w:eastAsia="zh-Hans"/>
        </w:rPr>
        <w:t>的具体运作过程</w:t>
      </w:r>
      <w:r>
        <w:rPr>
          <w:rFonts w:ascii="Times New Roman" w:eastAsia="SimSun" w:hAnsi="Times New Roman"/>
          <w:sz w:val="18"/>
          <w:szCs w:val="18"/>
          <w:lang w:eastAsia="zh-Hans"/>
        </w:rPr>
        <w:t>，</w:t>
      </w:r>
      <w:r>
        <w:rPr>
          <w:rFonts w:ascii="Times New Roman" w:eastAsia="SimSun" w:hAnsi="Times New Roman" w:hint="eastAsia"/>
          <w:sz w:val="18"/>
          <w:szCs w:val="18"/>
          <w:lang w:eastAsia="zh-Hans"/>
        </w:rPr>
        <w:t>才能进一步理解</w:t>
      </w:r>
      <w:r>
        <w:rPr>
          <w:rFonts w:ascii="Times New Roman" w:eastAsia="SimSun" w:hAnsi="Times New Roman"/>
          <w:sz w:val="18"/>
          <w:szCs w:val="18"/>
          <w:lang w:eastAsia="zh-Hans"/>
        </w:rPr>
        <w:t>“</w:t>
      </w:r>
      <w:r>
        <w:rPr>
          <w:rFonts w:ascii="Times New Roman" w:eastAsia="SimSun" w:hAnsi="Times New Roman"/>
          <w:sz w:val="18"/>
          <w:szCs w:val="18"/>
          <w:lang w:eastAsia="zh-Hans"/>
        </w:rPr>
        <w:t>国家</w:t>
      </w:r>
      <w:r>
        <w:rPr>
          <w:rFonts w:ascii="Times New Roman" w:eastAsia="SimSun" w:hAnsi="Times New Roman"/>
          <w:sz w:val="18"/>
          <w:szCs w:val="18"/>
          <w:lang w:eastAsia="zh-Hans"/>
        </w:rPr>
        <w:t>—</w:t>
      </w:r>
      <w:r>
        <w:rPr>
          <w:rFonts w:ascii="Times New Roman" w:eastAsia="SimSun" w:hAnsi="Times New Roman"/>
          <w:sz w:val="18"/>
          <w:szCs w:val="18"/>
          <w:lang w:eastAsia="zh-Hans"/>
        </w:rPr>
        <w:t>社会关系</w:t>
      </w:r>
      <w:r>
        <w:rPr>
          <w:rFonts w:ascii="Times New Roman" w:eastAsia="SimSun" w:hAnsi="Times New Roman"/>
          <w:sz w:val="18"/>
          <w:szCs w:val="18"/>
          <w:lang w:eastAsia="zh-Hans"/>
        </w:rPr>
        <w:t>”</w:t>
      </w:r>
      <w:r>
        <w:rPr>
          <w:rFonts w:ascii="Times New Roman" w:eastAsia="SimSun" w:hAnsi="Times New Roman"/>
          <w:sz w:val="18"/>
          <w:szCs w:val="18"/>
          <w:lang w:eastAsia="zh-Hans"/>
        </w:rPr>
        <w:t>和</w:t>
      </w:r>
      <w:r>
        <w:rPr>
          <w:rFonts w:ascii="Times New Roman" w:eastAsia="SimSun" w:hAnsi="Times New Roman"/>
          <w:sz w:val="18"/>
          <w:szCs w:val="18"/>
          <w:lang w:eastAsia="zh-Hans"/>
        </w:rPr>
        <w:t>“</w:t>
      </w:r>
      <w:r>
        <w:rPr>
          <w:rFonts w:ascii="Times New Roman" w:eastAsia="SimSun" w:hAnsi="Times New Roman"/>
          <w:sz w:val="18"/>
          <w:szCs w:val="18"/>
          <w:lang w:eastAsia="zh-Hans"/>
        </w:rPr>
        <w:t>国家政权建设</w:t>
      </w:r>
      <w:r>
        <w:rPr>
          <w:rFonts w:ascii="Times New Roman" w:eastAsia="SimSun" w:hAnsi="Times New Roman"/>
          <w:sz w:val="18"/>
          <w:szCs w:val="18"/>
          <w:lang w:eastAsia="zh-Hans"/>
        </w:rPr>
        <w:t>”</w:t>
      </w:r>
      <w:r>
        <w:rPr>
          <w:rFonts w:ascii="Times New Roman" w:eastAsia="SimSun" w:hAnsi="Times New Roman"/>
          <w:sz w:val="18"/>
          <w:szCs w:val="18"/>
          <w:lang w:eastAsia="zh-Hans"/>
        </w:rPr>
        <w:t>这两大政治学核心命题。</w:t>
      </w:r>
    </w:p>
    <w:p w14:paraId="48E12235" w14:textId="77777777" w:rsidR="00245112" w:rsidRDefault="00245112">
      <w:pPr>
        <w:spacing w:line="360" w:lineRule="auto"/>
        <w:ind w:firstLineChars="200" w:firstLine="360"/>
        <w:rPr>
          <w:rFonts w:ascii="Times New Roman" w:eastAsia="SimSun" w:hAnsi="Times New Roman"/>
          <w:sz w:val="18"/>
          <w:szCs w:val="18"/>
          <w:lang w:eastAsia="zh-Hans"/>
        </w:rPr>
      </w:pPr>
    </w:p>
    <w:p w14:paraId="7FEA39D8" w14:textId="77777777" w:rsidR="00245112" w:rsidRDefault="00F239A3">
      <w:pPr>
        <w:pStyle w:val="1"/>
        <w:spacing w:line="360" w:lineRule="auto"/>
        <w:ind w:firstLineChars="0" w:firstLine="0"/>
        <w:rPr>
          <w:rFonts w:ascii="SimSun" w:eastAsia="SimSun" w:hAnsi="SimSun"/>
          <w:sz w:val="28"/>
          <w:szCs w:val="28"/>
        </w:rPr>
      </w:pPr>
      <w:r>
        <w:rPr>
          <w:rFonts w:ascii="SimSun" w:eastAsia="SimSun" w:hAnsi="SimSun"/>
          <w:sz w:val="28"/>
          <w:szCs w:val="28"/>
        </w:rPr>
        <w:t xml:space="preserve">  </w:t>
      </w:r>
    </w:p>
    <w:p w14:paraId="57BA1791" w14:textId="77777777" w:rsidR="00245112" w:rsidRDefault="00F239A3">
      <w:pPr>
        <w:pStyle w:val="1"/>
        <w:numPr>
          <w:ilvl w:val="0"/>
          <w:numId w:val="1"/>
        </w:numPr>
        <w:spacing w:line="360" w:lineRule="auto"/>
        <w:ind w:firstLineChars="0"/>
        <w:jc w:val="center"/>
        <w:rPr>
          <w:rFonts w:ascii="SimSun" w:eastAsia="SimSun" w:hAnsi="SimSun"/>
          <w:sz w:val="28"/>
          <w:szCs w:val="28"/>
        </w:rPr>
      </w:pPr>
      <w:commentRangeStart w:id="21"/>
      <w:r>
        <w:rPr>
          <w:rFonts w:ascii="SimSun" w:eastAsia="SimSun" w:hAnsi="SimSun" w:hint="eastAsia"/>
          <w:sz w:val="28"/>
          <w:szCs w:val="28"/>
        </w:rPr>
        <w:t>结论与讨论</w:t>
      </w:r>
      <w:commentRangeEnd w:id="21"/>
      <w:r w:rsidR="00586ABA">
        <w:rPr>
          <w:rStyle w:val="a8"/>
          <w:rFonts w:asciiTheme="minorHAnsi" w:eastAsiaTheme="minorEastAsia" w:hAnsiTheme="minorHAnsi" w:cstheme="minorBidi"/>
        </w:rPr>
        <w:commentReference w:id="21"/>
      </w:r>
    </w:p>
    <w:p w14:paraId="1926F882" w14:textId="77777777" w:rsidR="00245112" w:rsidRDefault="00F239A3">
      <w:pPr>
        <w:spacing w:line="360" w:lineRule="auto"/>
        <w:ind w:firstLineChars="200" w:firstLine="360"/>
        <w:rPr>
          <w:rFonts w:ascii="Times New Roman" w:eastAsia="SimSun" w:hAnsi="Times New Roman" w:cs="Times New Roman"/>
          <w:sz w:val="18"/>
          <w:szCs w:val="18"/>
        </w:rPr>
      </w:pPr>
      <w:commentRangeStart w:id="22"/>
      <w:r>
        <w:rPr>
          <w:rFonts w:ascii="Times New Roman" w:eastAsia="SimSun" w:hAnsi="Times New Roman" w:cs="Times New Roman" w:hint="eastAsia"/>
          <w:sz w:val="18"/>
          <w:szCs w:val="18"/>
        </w:rPr>
        <w:t>通过剖析</w:t>
      </w:r>
      <w:r>
        <w:rPr>
          <w:rFonts w:ascii="Times New Roman" w:eastAsia="SimSun" w:hAnsi="Times New Roman" w:cs="Times New Roman" w:hint="eastAsia"/>
          <w:sz w:val="18"/>
          <w:szCs w:val="18"/>
          <w:lang w:eastAsia="zh-Hans"/>
        </w:rPr>
        <w:t>M</w:t>
      </w:r>
      <w:r>
        <w:rPr>
          <w:rFonts w:ascii="Times New Roman" w:eastAsia="SimSun" w:hAnsi="Times New Roman" w:cs="Times New Roman" w:hint="eastAsia"/>
          <w:sz w:val="18"/>
          <w:szCs w:val="18"/>
          <w:lang w:eastAsia="zh-Hans"/>
        </w:rPr>
        <w:t>村</w:t>
      </w:r>
      <w:r>
        <w:rPr>
          <w:rFonts w:ascii="Times New Roman" w:eastAsia="SimSun" w:hAnsi="Times New Roman" w:cs="Times New Roman" w:hint="eastAsia"/>
          <w:sz w:val="18"/>
          <w:szCs w:val="18"/>
        </w:rPr>
        <w:t>寨长动员和组织村民参与</w:t>
      </w:r>
      <w:r>
        <w:rPr>
          <w:rFonts w:ascii="Times New Roman" w:eastAsia="SimSun" w:hAnsi="Times New Roman" w:cs="Times New Roman" w:hint="eastAsia"/>
          <w:sz w:val="18"/>
          <w:szCs w:val="18"/>
          <w:lang w:eastAsia="zh-Hans"/>
        </w:rPr>
        <w:t>农村人居</w:t>
      </w:r>
      <w:r>
        <w:rPr>
          <w:rFonts w:ascii="Times New Roman" w:eastAsia="SimSun" w:hAnsi="Times New Roman" w:cs="Times New Roman" w:hint="eastAsia"/>
          <w:sz w:val="18"/>
          <w:szCs w:val="18"/>
        </w:rPr>
        <w:t>环境整治的具体过程，</w:t>
      </w:r>
      <w:commentRangeStart w:id="23"/>
      <w:commentRangeEnd w:id="22"/>
      <w:r w:rsidR="00586ABA">
        <w:rPr>
          <w:rStyle w:val="a8"/>
        </w:rPr>
        <w:commentReference w:id="22"/>
      </w:r>
      <w:r>
        <w:rPr>
          <w:rFonts w:ascii="Times New Roman" w:eastAsia="SimSun" w:hAnsi="Times New Roman" w:cs="Times New Roman" w:hint="eastAsia"/>
          <w:sz w:val="18"/>
          <w:szCs w:val="18"/>
        </w:rPr>
        <w:t>本文丰富了对国家与社会具体互动机制的理解，也拓展了对国家政策有效落地的认识</w:t>
      </w:r>
      <w:r>
        <w:rPr>
          <w:rFonts w:ascii="Times New Roman" w:eastAsia="SimSun" w:hAnsi="Times New Roman" w:cs="Times New Roman"/>
          <w:sz w:val="18"/>
          <w:szCs w:val="18"/>
        </w:rPr>
        <w:t>。</w:t>
      </w:r>
      <w:commentRangeEnd w:id="23"/>
      <w:r w:rsidR="00A2142D">
        <w:rPr>
          <w:rStyle w:val="a8"/>
        </w:rPr>
        <w:commentReference w:id="23"/>
      </w:r>
    </w:p>
    <w:p w14:paraId="07185D1C" w14:textId="77777777" w:rsidR="00245112" w:rsidRDefault="00F239A3">
      <w:pPr>
        <w:spacing w:line="360" w:lineRule="auto"/>
        <w:ind w:firstLineChars="200" w:firstLine="360"/>
        <w:rPr>
          <w:rFonts w:ascii="Times New Roman" w:eastAsia="SimSun" w:hAnsi="Times New Roman" w:cs="Times New Roman"/>
          <w:sz w:val="18"/>
          <w:szCs w:val="18"/>
        </w:rPr>
      </w:pPr>
      <w:r>
        <w:rPr>
          <w:rFonts w:ascii="Times New Roman" w:eastAsia="SimSun" w:hAnsi="Times New Roman" w:cs="Times New Roman" w:hint="eastAsia"/>
          <w:sz w:val="18"/>
          <w:szCs w:val="18"/>
        </w:rPr>
        <w:t>在理论上，</w:t>
      </w:r>
      <w:commentRangeStart w:id="24"/>
      <w:r>
        <w:rPr>
          <w:rFonts w:ascii="Times New Roman" w:eastAsia="SimSun" w:hAnsi="Times New Roman" w:cs="Times New Roman" w:hint="eastAsia"/>
          <w:sz w:val="18"/>
          <w:szCs w:val="18"/>
        </w:rPr>
        <w:t>本研究推动了对</w:t>
      </w:r>
      <w:r>
        <w:rPr>
          <w:rFonts w:ascii="Times New Roman" w:eastAsia="SimSun" w:hAnsi="Times New Roman" w:cs="Times New Roman"/>
          <w:sz w:val="18"/>
          <w:szCs w:val="18"/>
        </w:rPr>
        <w:t>“</w:t>
      </w:r>
      <w:r>
        <w:rPr>
          <w:rFonts w:ascii="Times New Roman" w:eastAsia="SimSun" w:hAnsi="Times New Roman" w:cs="Times New Roman"/>
          <w:sz w:val="18"/>
          <w:szCs w:val="18"/>
        </w:rPr>
        <w:t>国家</w:t>
      </w:r>
      <w:r>
        <w:rPr>
          <w:rFonts w:ascii="Times New Roman" w:eastAsia="SimSun" w:hAnsi="Times New Roman" w:cs="Times New Roman"/>
          <w:sz w:val="18"/>
          <w:szCs w:val="18"/>
        </w:rPr>
        <w:t>—</w:t>
      </w:r>
      <w:r>
        <w:rPr>
          <w:rFonts w:ascii="Times New Roman" w:eastAsia="SimSun" w:hAnsi="Times New Roman" w:cs="Times New Roman"/>
          <w:sz w:val="18"/>
          <w:szCs w:val="18"/>
        </w:rPr>
        <w:t>社会关系</w:t>
      </w:r>
      <w:r>
        <w:rPr>
          <w:rFonts w:ascii="Times New Roman" w:eastAsia="SimSun" w:hAnsi="Times New Roman" w:cs="Times New Roman"/>
          <w:sz w:val="18"/>
          <w:szCs w:val="18"/>
        </w:rPr>
        <w:t>”</w:t>
      </w:r>
      <w:r>
        <w:rPr>
          <w:rFonts w:ascii="Times New Roman" w:eastAsia="SimSun" w:hAnsi="Times New Roman" w:cs="Times New Roman"/>
          <w:sz w:val="18"/>
          <w:szCs w:val="18"/>
        </w:rPr>
        <w:t>和</w:t>
      </w:r>
      <w:r>
        <w:rPr>
          <w:rFonts w:ascii="Times New Roman" w:eastAsia="SimSun" w:hAnsi="Times New Roman" w:cs="Times New Roman"/>
          <w:sz w:val="18"/>
          <w:szCs w:val="18"/>
        </w:rPr>
        <w:t>“</w:t>
      </w:r>
      <w:r>
        <w:rPr>
          <w:rFonts w:ascii="Times New Roman" w:eastAsia="SimSun" w:hAnsi="Times New Roman" w:cs="Times New Roman"/>
          <w:sz w:val="18"/>
          <w:szCs w:val="18"/>
        </w:rPr>
        <w:t>国家政权建设</w:t>
      </w:r>
      <w:r>
        <w:rPr>
          <w:rFonts w:ascii="Times New Roman" w:eastAsia="SimSun" w:hAnsi="Times New Roman" w:cs="Times New Roman"/>
          <w:sz w:val="18"/>
          <w:szCs w:val="18"/>
        </w:rPr>
        <w:t>”</w:t>
      </w:r>
      <w:r>
        <w:rPr>
          <w:rFonts w:ascii="Times New Roman" w:eastAsia="SimSun" w:hAnsi="Times New Roman" w:cs="Times New Roman"/>
          <w:sz w:val="18"/>
          <w:szCs w:val="18"/>
        </w:rPr>
        <w:t>这两大政治学核心命题</w:t>
      </w:r>
      <w:r>
        <w:rPr>
          <w:rFonts w:ascii="Times New Roman" w:eastAsia="SimSun" w:hAnsi="Times New Roman" w:cs="Times New Roman" w:hint="eastAsia"/>
          <w:sz w:val="18"/>
          <w:szCs w:val="18"/>
        </w:rPr>
        <w:t>的思考。</w:t>
      </w:r>
      <w:commentRangeEnd w:id="24"/>
      <w:r w:rsidR="00A2142D">
        <w:rPr>
          <w:rStyle w:val="a8"/>
        </w:rPr>
        <w:commentReference w:id="24"/>
      </w:r>
    </w:p>
    <w:p w14:paraId="4CB8B265" w14:textId="77777777" w:rsidR="00245112" w:rsidRDefault="00F239A3">
      <w:pPr>
        <w:spacing w:line="360" w:lineRule="auto"/>
        <w:ind w:firstLineChars="200" w:firstLine="360"/>
        <w:rPr>
          <w:rFonts w:ascii="Times New Roman" w:eastAsia="SimSun" w:hAnsi="Times New Roman" w:cs="Times New Roman"/>
          <w:sz w:val="18"/>
          <w:szCs w:val="18"/>
        </w:rPr>
      </w:pPr>
      <w:r>
        <w:rPr>
          <w:rFonts w:ascii="Times New Roman" w:eastAsia="SimSun" w:hAnsi="Times New Roman" w:cs="Times New Roman" w:hint="eastAsia"/>
          <w:sz w:val="18"/>
          <w:szCs w:val="18"/>
        </w:rPr>
        <w:t>在实践上</w:t>
      </w:r>
      <w:r>
        <w:rPr>
          <w:rFonts w:ascii="Times New Roman" w:eastAsia="SimSun" w:hAnsi="Times New Roman" w:cs="Times New Roman"/>
          <w:sz w:val="18"/>
          <w:szCs w:val="18"/>
        </w:rPr>
        <w:t>，</w:t>
      </w:r>
      <w:commentRangeStart w:id="25"/>
      <w:r>
        <w:rPr>
          <w:rFonts w:ascii="Times New Roman" w:eastAsia="SimSun" w:hAnsi="Times New Roman" w:cs="Times New Roman"/>
          <w:sz w:val="18"/>
          <w:szCs w:val="18"/>
        </w:rPr>
        <w:t>本文也为</w:t>
      </w:r>
      <w:r>
        <w:rPr>
          <w:rFonts w:ascii="Times New Roman" w:eastAsia="SimSun" w:hAnsi="Times New Roman" w:cs="Times New Roman" w:hint="eastAsia"/>
          <w:sz w:val="18"/>
          <w:szCs w:val="18"/>
        </w:rPr>
        <w:t>国家政策的有效落地和国家权力的有机下行</w:t>
      </w:r>
      <w:r>
        <w:rPr>
          <w:rFonts w:ascii="Times New Roman" w:eastAsia="SimSun" w:hAnsi="Times New Roman" w:cs="Times New Roman"/>
          <w:sz w:val="18"/>
          <w:szCs w:val="18"/>
        </w:rPr>
        <w:t>提供</w:t>
      </w:r>
      <w:r>
        <w:rPr>
          <w:rFonts w:ascii="Times New Roman" w:eastAsia="SimSun" w:hAnsi="Times New Roman" w:cs="Times New Roman" w:hint="eastAsia"/>
          <w:sz w:val="18"/>
          <w:szCs w:val="18"/>
        </w:rPr>
        <w:t>了</w:t>
      </w:r>
      <w:r>
        <w:rPr>
          <w:rFonts w:ascii="Times New Roman" w:eastAsia="SimSun" w:hAnsi="Times New Roman" w:cs="Times New Roman"/>
          <w:sz w:val="18"/>
          <w:szCs w:val="18"/>
        </w:rPr>
        <w:t>新的</w:t>
      </w:r>
      <w:r>
        <w:rPr>
          <w:rFonts w:ascii="Times New Roman" w:eastAsia="SimSun" w:hAnsi="Times New Roman" w:cs="Times New Roman" w:hint="eastAsia"/>
          <w:sz w:val="18"/>
          <w:szCs w:val="18"/>
        </w:rPr>
        <w:t>案例</w:t>
      </w:r>
      <w:r>
        <w:rPr>
          <w:rFonts w:ascii="Times New Roman" w:eastAsia="SimSun" w:hAnsi="Times New Roman" w:cs="Times New Roman"/>
          <w:sz w:val="18"/>
          <w:szCs w:val="18"/>
        </w:rPr>
        <w:t>借鉴。</w:t>
      </w:r>
      <w:commentRangeEnd w:id="25"/>
      <w:r w:rsidR="00A2142D">
        <w:rPr>
          <w:rStyle w:val="a8"/>
        </w:rPr>
        <w:commentReference w:id="25"/>
      </w:r>
    </w:p>
    <w:p w14:paraId="64A0A182" w14:textId="77777777" w:rsidR="00245112" w:rsidRDefault="00F239A3">
      <w:pPr>
        <w:spacing w:line="360" w:lineRule="auto"/>
        <w:ind w:firstLineChars="200" w:firstLine="360"/>
        <w:rPr>
          <w:rFonts w:ascii="Times New Roman" w:eastAsia="SimSun" w:hAnsi="Times New Roman" w:cs="Times New Roman"/>
          <w:sz w:val="18"/>
          <w:szCs w:val="18"/>
          <w:lang w:eastAsia="zh-Hans"/>
        </w:rPr>
      </w:pPr>
      <w:commentRangeStart w:id="26"/>
      <w:r>
        <w:rPr>
          <w:rFonts w:ascii="Times New Roman" w:eastAsia="SimSun" w:hAnsi="Times New Roman" w:cs="Times New Roman"/>
          <w:sz w:val="18"/>
          <w:szCs w:val="18"/>
          <w:lang w:eastAsia="zh-Hans"/>
        </w:rPr>
        <w:t>最后，本研究仍存在局限。在方法论方面，本文在案例选择的代表性、论证的严密性、结论的外部效度以及普适性方面仍有待进一步确证。在理论方面，</w:t>
      </w:r>
      <w:r>
        <w:rPr>
          <w:rFonts w:ascii="Times New Roman" w:eastAsia="SimSun" w:hAnsi="Times New Roman" w:cs="Times New Roman" w:hint="eastAsia"/>
          <w:sz w:val="18"/>
          <w:szCs w:val="18"/>
          <w:lang w:eastAsia="zh-Hans"/>
        </w:rPr>
        <w:t>本文对“国家</w:t>
      </w:r>
      <w:r>
        <w:rPr>
          <w:rFonts w:ascii="Times New Roman" w:eastAsia="SimSun" w:hAnsi="Times New Roman" w:cs="Times New Roman"/>
          <w:sz w:val="18"/>
          <w:szCs w:val="18"/>
          <w:lang w:eastAsia="zh-Hans"/>
        </w:rPr>
        <w:t>—</w:t>
      </w:r>
      <w:r>
        <w:rPr>
          <w:rFonts w:ascii="Times New Roman" w:eastAsia="SimSun" w:hAnsi="Times New Roman" w:cs="Times New Roman" w:hint="eastAsia"/>
          <w:sz w:val="18"/>
          <w:szCs w:val="18"/>
          <w:lang w:eastAsia="zh-Hans"/>
        </w:rPr>
        <w:t>社会关系”和“国家政权建设”的探讨只是分析性与启示性的</w:t>
      </w:r>
      <w:r>
        <w:rPr>
          <w:rFonts w:ascii="Times New Roman" w:eastAsia="SimSun" w:hAnsi="Times New Roman" w:cs="Times New Roman"/>
          <w:sz w:val="18"/>
          <w:szCs w:val="18"/>
          <w:lang w:eastAsia="zh-Hans"/>
        </w:rPr>
        <w:t>，</w:t>
      </w:r>
      <w:r>
        <w:rPr>
          <w:rFonts w:ascii="Times New Roman" w:eastAsia="SimSun" w:hAnsi="Times New Roman" w:cs="Times New Roman" w:hint="eastAsia"/>
          <w:sz w:val="18"/>
          <w:szCs w:val="18"/>
        </w:rPr>
        <w:t>并未对国家</w:t>
      </w:r>
      <w:r>
        <w:rPr>
          <w:rFonts w:ascii="Times New Roman" w:eastAsia="SimSun" w:hAnsi="Times New Roman" w:cs="Times New Roman"/>
          <w:sz w:val="18"/>
          <w:szCs w:val="18"/>
        </w:rPr>
        <w:t>—</w:t>
      </w:r>
      <w:r>
        <w:rPr>
          <w:rFonts w:ascii="Times New Roman" w:eastAsia="SimSun" w:hAnsi="Times New Roman" w:cs="Times New Roman" w:hint="eastAsia"/>
          <w:sz w:val="18"/>
          <w:szCs w:val="18"/>
        </w:rPr>
        <w:t>社会关系进行溯源，也并未考察国家权力有效下行与有机嵌入的其他方式。</w:t>
      </w:r>
      <w:r>
        <w:rPr>
          <w:rFonts w:ascii="Times New Roman" w:eastAsia="SimSun" w:hAnsi="Times New Roman" w:cs="Times New Roman"/>
          <w:sz w:val="18"/>
          <w:szCs w:val="18"/>
        </w:rPr>
        <w:t>这些</w:t>
      </w:r>
      <w:r>
        <w:rPr>
          <w:rFonts w:ascii="Times New Roman" w:eastAsia="SimSun" w:hAnsi="Times New Roman" w:cs="Times New Roman" w:hint="eastAsia"/>
          <w:sz w:val="18"/>
          <w:szCs w:val="18"/>
        </w:rPr>
        <w:t>问</w:t>
      </w:r>
      <w:r>
        <w:rPr>
          <w:rFonts w:ascii="Times New Roman" w:eastAsia="SimSun" w:hAnsi="Times New Roman" w:cs="Times New Roman"/>
          <w:sz w:val="18"/>
          <w:szCs w:val="18"/>
        </w:rPr>
        <w:t>题为后来研究者进一步搭建理论框架、寻找</w:t>
      </w:r>
      <w:r>
        <w:rPr>
          <w:rFonts w:ascii="Times New Roman" w:eastAsia="SimSun" w:hAnsi="Times New Roman" w:cs="Times New Roman" w:hint="eastAsia"/>
          <w:sz w:val="18"/>
          <w:szCs w:val="18"/>
        </w:rPr>
        <w:t>典型案例与</w:t>
      </w:r>
      <w:r>
        <w:rPr>
          <w:rFonts w:ascii="Times New Roman" w:eastAsia="SimSun" w:hAnsi="Times New Roman" w:cs="Times New Roman"/>
          <w:sz w:val="18"/>
          <w:szCs w:val="18"/>
        </w:rPr>
        <w:t>实证数据提供了多样的研究指向和广阔的研究空间。</w:t>
      </w:r>
      <w:commentRangeEnd w:id="26"/>
      <w:r w:rsidR="00A2142D">
        <w:rPr>
          <w:rStyle w:val="a8"/>
        </w:rPr>
        <w:commentReference w:id="26"/>
      </w:r>
    </w:p>
    <w:p w14:paraId="0160E9BF" w14:textId="77777777" w:rsidR="00245112" w:rsidRDefault="00245112">
      <w:pPr>
        <w:spacing w:line="360" w:lineRule="auto"/>
        <w:ind w:firstLineChars="200" w:firstLine="360"/>
        <w:rPr>
          <w:rFonts w:ascii="Times New Roman" w:eastAsia="SimSun" w:hAnsi="Times New Roman" w:cs="Times New Roman"/>
          <w:sz w:val="18"/>
          <w:szCs w:val="18"/>
        </w:rPr>
      </w:pPr>
    </w:p>
    <w:p w14:paraId="7DF3FEFA" w14:textId="77777777" w:rsidR="00245112" w:rsidRDefault="00245112">
      <w:pPr>
        <w:spacing w:line="360" w:lineRule="auto"/>
        <w:ind w:firstLineChars="200" w:firstLine="360"/>
        <w:rPr>
          <w:rFonts w:ascii="Times New Roman" w:eastAsia="SimSun" w:hAnsi="Times New Roman" w:cs="Times New Roman"/>
          <w:sz w:val="18"/>
          <w:szCs w:val="18"/>
        </w:rPr>
      </w:pPr>
    </w:p>
    <w:p w14:paraId="1489BEAD" w14:textId="77777777" w:rsidR="00245112" w:rsidRDefault="00245112">
      <w:pPr>
        <w:spacing w:line="360" w:lineRule="auto"/>
        <w:ind w:firstLineChars="200" w:firstLine="360"/>
        <w:rPr>
          <w:rFonts w:ascii="Times New Roman" w:eastAsia="SimSun" w:hAnsi="Times New Roman" w:cs="Times New Roman"/>
          <w:sz w:val="18"/>
          <w:szCs w:val="18"/>
        </w:rPr>
      </w:pPr>
    </w:p>
    <w:p w14:paraId="0364A9A0" w14:textId="77777777" w:rsidR="00245112" w:rsidRDefault="00245112">
      <w:pPr>
        <w:pStyle w:val="1"/>
        <w:spacing w:line="360" w:lineRule="auto"/>
        <w:ind w:firstLine="360"/>
        <w:rPr>
          <w:rFonts w:ascii="SimSun" w:eastAsia="SimSun" w:hAnsi="SimSun"/>
          <w:sz w:val="18"/>
          <w:szCs w:val="18"/>
        </w:rPr>
      </w:pPr>
    </w:p>
    <w:p w14:paraId="47CC0A22" w14:textId="77777777" w:rsidR="00245112" w:rsidRDefault="00245112">
      <w:pPr>
        <w:spacing w:line="360" w:lineRule="auto"/>
        <w:ind w:firstLineChars="200" w:firstLine="360"/>
        <w:rPr>
          <w:rStyle w:val="16"/>
          <w:rFonts w:ascii="Times New Roman" w:eastAsia="SimSun" w:hAnsi="Times New Roman" w:hint="default"/>
          <w:sz w:val="18"/>
          <w:szCs w:val="18"/>
        </w:rPr>
      </w:pPr>
    </w:p>
    <w:p w14:paraId="79AD9E3A" w14:textId="77777777" w:rsidR="00245112" w:rsidRDefault="00245112">
      <w:pPr>
        <w:spacing w:line="360" w:lineRule="auto"/>
        <w:ind w:firstLineChars="200" w:firstLine="360"/>
        <w:rPr>
          <w:rStyle w:val="16"/>
          <w:rFonts w:ascii="SimSun" w:eastAsia="SimSun" w:hAnsi="SimSun" w:hint="default"/>
          <w:sz w:val="18"/>
          <w:szCs w:val="18"/>
        </w:rPr>
      </w:pPr>
    </w:p>
    <w:p w14:paraId="149C1C25" w14:textId="77777777" w:rsidR="00245112" w:rsidRDefault="00245112">
      <w:pPr>
        <w:pStyle w:val="1"/>
        <w:spacing w:line="360" w:lineRule="auto"/>
        <w:ind w:left="360" w:firstLine="360"/>
        <w:rPr>
          <w:rFonts w:ascii="Times New Roman" w:eastAsia="SimSun" w:hAnsi="Times New Roman"/>
          <w:sz w:val="18"/>
          <w:szCs w:val="18"/>
        </w:rPr>
      </w:pPr>
    </w:p>
    <w:p w14:paraId="43F081B2" w14:textId="77777777" w:rsidR="00245112" w:rsidRDefault="00245112">
      <w:pPr>
        <w:pStyle w:val="1"/>
        <w:spacing w:line="360" w:lineRule="auto"/>
        <w:ind w:left="360" w:firstLine="360"/>
        <w:rPr>
          <w:rFonts w:ascii="Times New Roman" w:eastAsia="SimSun" w:hAnsi="Times New Roman"/>
          <w:sz w:val="18"/>
          <w:szCs w:val="18"/>
        </w:rPr>
      </w:pPr>
    </w:p>
    <w:p w14:paraId="7CAC63B9" w14:textId="77777777" w:rsidR="00245112" w:rsidRDefault="00245112">
      <w:pPr>
        <w:pStyle w:val="1"/>
        <w:spacing w:line="360" w:lineRule="auto"/>
        <w:ind w:left="360" w:firstLine="360"/>
        <w:rPr>
          <w:rFonts w:ascii="Times New Roman" w:eastAsia="SimSun" w:hAnsi="Times New Roman"/>
          <w:sz w:val="18"/>
          <w:szCs w:val="18"/>
        </w:rPr>
      </w:pPr>
    </w:p>
    <w:p w14:paraId="7C7ABD25" w14:textId="77777777" w:rsidR="00245112" w:rsidRDefault="00245112">
      <w:pPr>
        <w:rPr>
          <w:rFonts w:ascii="Times New Roman" w:eastAsia="SimSun" w:hAnsi="Times New Roman" w:cs="Times New Roman"/>
          <w:sz w:val="18"/>
          <w:szCs w:val="18"/>
        </w:rPr>
      </w:pPr>
    </w:p>
    <w:sectPr w:rsidR="002451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Hu Yue" w:date="2022-08-25T12:15:00Z" w:initials="HY">
    <w:p w14:paraId="68260FB2" w14:textId="247AAB10" w:rsidR="00586ABA" w:rsidRDefault="00586ABA">
      <w:pPr>
        <w:pStyle w:val="a3"/>
        <w:rPr>
          <w:rFonts w:hint="eastAsia"/>
        </w:rPr>
      </w:pPr>
      <w:r>
        <w:rPr>
          <w:rStyle w:val="a8"/>
        </w:rPr>
        <w:annotationRef/>
      </w:r>
      <w:r>
        <w:rPr>
          <w:rFonts w:hint="eastAsia"/>
        </w:rPr>
        <w:t>跟上句连着么？想说什么？</w:t>
      </w:r>
    </w:p>
  </w:comment>
  <w:comment w:id="16" w:author="Hu Yue" w:date="2022-08-25T12:18:00Z" w:initials="HY">
    <w:p w14:paraId="53881285" w14:textId="0F3B2FBB" w:rsidR="00586ABA" w:rsidRDefault="00586ABA">
      <w:pPr>
        <w:pStyle w:val="a3"/>
      </w:pPr>
      <w:r>
        <w:rPr>
          <w:rStyle w:val="a8"/>
        </w:rPr>
        <w:annotationRef/>
      </w:r>
      <w:r>
        <w:rPr>
          <w:rFonts w:hint="eastAsia"/>
        </w:rPr>
        <w:t>你见哪里这么引用的？</w:t>
      </w:r>
    </w:p>
  </w:comment>
  <w:comment w:id="12" w:author="Hu Yue" w:date="2022-08-25T12:19:00Z" w:initials="HY">
    <w:p w14:paraId="6BE010AC" w14:textId="508C7F57" w:rsidR="00586ABA" w:rsidRDefault="00586ABA">
      <w:pPr>
        <w:pStyle w:val="a3"/>
        <w:rPr>
          <w:rFonts w:hint="eastAsia"/>
        </w:rPr>
      </w:pPr>
      <w:r>
        <w:rPr>
          <w:rStyle w:val="a8"/>
        </w:rPr>
        <w:annotationRef/>
      </w:r>
      <w:r>
        <w:rPr>
          <w:rFonts w:hint="eastAsia"/>
        </w:rPr>
        <w:t>对理论问题的回应呢？</w:t>
      </w:r>
    </w:p>
  </w:comment>
  <w:comment w:id="17" w:author="Hu Yue" w:date="2022-08-25T12:20:00Z" w:initials="HY">
    <w:p w14:paraId="38FDFF07" w14:textId="66B7CBCC" w:rsidR="00586ABA" w:rsidRDefault="00586ABA">
      <w:pPr>
        <w:pStyle w:val="a3"/>
      </w:pPr>
      <w:r>
        <w:rPr>
          <w:rStyle w:val="a8"/>
        </w:rPr>
        <w:annotationRef/>
      </w:r>
      <w:r>
        <w:rPr>
          <w:rFonts w:hint="eastAsia"/>
        </w:rPr>
        <w:t>不知道要说什么；太长</w:t>
      </w:r>
    </w:p>
  </w:comment>
  <w:comment w:id="18" w:author="Hu Yue" w:date="2022-08-25T12:21:00Z" w:initials="HY">
    <w:p w14:paraId="3412397C" w14:textId="1CBB089E" w:rsidR="00586ABA" w:rsidRDefault="00586ABA">
      <w:pPr>
        <w:pStyle w:val="a3"/>
      </w:pPr>
      <w:r>
        <w:rPr>
          <w:rStyle w:val="a8"/>
        </w:rPr>
        <w:annotationRef/>
      </w:r>
      <w:r>
        <w:rPr>
          <w:rFonts w:hint="eastAsia"/>
        </w:rPr>
        <w:t>对权力下沉的理论综述呢？</w:t>
      </w:r>
    </w:p>
  </w:comment>
  <w:comment w:id="19" w:author="Hu Yue" w:date="2022-08-25T12:22:00Z" w:initials="HY">
    <w:p w14:paraId="647776B9" w14:textId="5D22E177" w:rsidR="00586ABA" w:rsidRDefault="00586ABA">
      <w:pPr>
        <w:pStyle w:val="a3"/>
        <w:rPr>
          <w:rFonts w:hint="eastAsia"/>
        </w:rPr>
      </w:pPr>
      <w:r>
        <w:rPr>
          <w:rStyle w:val="a8"/>
        </w:rPr>
        <w:annotationRef/>
      </w:r>
      <w:r>
        <w:rPr>
          <w:rFonts w:hint="eastAsia"/>
        </w:rPr>
        <w:t>环境政治怎么就能帮忙理解权力下沉了？为什么选它不选别的？</w:t>
      </w:r>
    </w:p>
  </w:comment>
  <w:comment w:id="20" w:author="Hu Yue" w:date="2022-08-25T12:23:00Z" w:initials="HY">
    <w:p w14:paraId="4E464E7E" w14:textId="6BD25612" w:rsidR="00586ABA" w:rsidRDefault="00586ABA">
      <w:pPr>
        <w:pStyle w:val="a3"/>
      </w:pPr>
      <w:r>
        <w:rPr>
          <w:rStyle w:val="a8"/>
        </w:rPr>
        <w:annotationRef/>
      </w:r>
      <w:r>
        <w:rPr>
          <w:rFonts w:hint="eastAsia"/>
        </w:rPr>
        <w:t>这跟多中心理论有什么关系？</w:t>
      </w:r>
    </w:p>
  </w:comment>
  <w:comment w:id="21" w:author="Hu Yue" w:date="2022-08-25T12:23:00Z" w:initials="HY">
    <w:p w14:paraId="7F3CD8B0" w14:textId="7360E4AA" w:rsidR="00586ABA" w:rsidRDefault="00586ABA">
      <w:pPr>
        <w:pStyle w:val="a3"/>
        <w:rPr>
          <w:rFonts w:hint="eastAsia"/>
        </w:rPr>
      </w:pPr>
      <w:r>
        <w:rPr>
          <w:rStyle w:val="a8"/>
        </w:rPr>
        <w:annotationRef/>
      </w:r>
      <w:r>
        <w:rPr>
          <w:rFonts w:hint="eastAsia"/>
        </w:rPr>
        <w:t>这里是对文献总结和研究设计，不是什么结论和讨论</w:t>
      </w:r>
    </w:p>
  </w:comment>
  <w:comment w:id="22" w:author="Hu Yue" w:date="2022-08-25T12:24:00Z" w:initials="HY">
    <w:p w14:paraId="673148B7" w14:textId="35FFF8E5" w:rsidR="00586ABA" w:rsidRDefault="00586ABA">
      <w:pPr>
        <w:pStyle w:val="a3"/>
      </w:pPr>
      <w:r>
        <w:rPr>
          <w:rStyle w:val="a8"/>
        </w:rPr>
        <w:annotationRef/>
      </w:r>
      <w:r>
        <w:rPr>
          <w:rFonts w:hint="eastAsia"/>
        </w:rPr>
        <w:t>我不要再看见前面没有提过的案例、概念在</w:t>
      </w:r>
      <w:r w:rsidR="00A2142D">
        <w:rPr>
          <w:rFonts w:hint="eastAsia"/>
        </w:rPr>
        <w:t>每节的第一段出现！！最后说一次！</w:t>
      </w:r>
    </w:p>
  </w:comment>
  <w:comment w:id="23" w:author="Hu Yue" w:date="2022-08-25T12:25:00Z" w:initials="HY">
    <w:p w14:paraId="37FC4042" w14:textId="60909033" w:rsidR="00A2142D" w:rsidRDefault="00A2142D">
      <w:pPr>
        <w:pStyle w:val="a3"/>
      </w:pPr>
      <w:r>
        <w:rPr>
          <w:rStyle w:val="a8"/>
        </w:rPr>
        <w:annotationRef/>
      </w:r>
      <w:r>
        <w:rPr>
          <w:rFonts w:hint="eastAsia"/>
        </w:rPr>
        <w:t>你总结个文献就丰富了？</w:t>
      </w:r>
    </w:p>
  </w:comment>
  <w:comment w:id="24" w:author="Hu Yue" w:date="2022-08-25T12:25:00Z" w:initials="HY">
    <w:p w14:paraId="24F8D3B0" w14:textId="18045429" w:rsidR="00A2142D" w:rsidRDefault="00A2142D">
      <w:pPr>
        <w:pStyle w:val="a3"/>
        <w:rPr>
          <w:rFonts w:hint="eastAsia"/>
        </w:rPr>
      </w:pPr>
      <w:r>
        <w:rPr>
          <w:rStyle w:val="a8"/>
        </w:rPr>
        <w:annotationRef/>
      </w:r>
      <w:r>
        <w:rPr>
          <w:rFonts w:hint="eastAsia"/>
        </w:rPr>
        <w:t>你就肯定能推动？够狂的。哪来的自信</w:t>
      </w:r>
    </w:p>
  </w:comment>
  <w:comment w:id="25" w:author="Hu Yue" w:date="2022-08-25T12:26:00Z" w:initials="HY">
    <w:p w14:paraId="791D679B" w14:textId="6B10B628" w:rsidR="00A2142D" w:rsidRDefault="00A2142D">
      <w:pPr>
        <w:pStyle w:val="a3"/>
        <w:rPr>
          <w:rFonts w:hint="eastAsia"/>
        </w:rPr>
      </w:pPr>
      <w:r>
        <w:rPr>
          <w:rStyle w:val="a8"/>
        </w:rPr>
        <w:annotationRef/>
      </w:r>
      <w:r>
        <w:rPr>
          <w:rFonts w:hint="eastAsia"/>
        </w:rPr>
        <w:t>政策落地为什么要新案例？</w:t>
      </w:r>
    </w:p>
  </w:comment>
  <w:comment w:id="26" w:author="Hu Yue" w:date="2022-08-25T12:26:00Z" w:initials="HY">
    <w:p w14:paraId="7B291443" w14:textId="18E4A959" w:rsidR="00A2142D" w:rsidRDefault="00A2142D">
      <w:pPr>
        <w:pStyle w:val="a3"/>
        <w:rPr>
          <w:rFonts w:hint="eastAsia"/>
        </w:rPr>
      </w:pPr>
      <w:r>
        <w:rPr>
          <w:rStyle w:val="a8"/>
        </w:rPr>
        <w:annotationRef/>
      </w:r>
      <w:r>
        <w:rPr>
          <w:rFonts w:hint="eastAsia"/>
        </w:rPr>
        <w:t>你还没研究呢就说局限，那就去补啊，补全了再研究。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60FB2" w15:done="0"/>
  <w15:commentEx w15:paraId="53881285" w15:done="0"/>
  <w15:commentEx w15:paraId="6BE010AC" w15:done="0"/>
  <w15:commentEx w15:paraId="38FDFF07" w15:done="0"/>
  <w15:commentEx w15:paraId="3412397C" w15:done="0"/>
  <w15:commentEx w15:paraId="647776B9" w15:done="0"/>
  <w15:commentEx w15:paraId="4E464E7E" w15:done="0"/>
  <w15:commentEx w15:paraId="7F3CD8B0" w15:done="0"/>
  <w15:commentEx w15:paraId="673148B7" w15:done="0"/>
  <w15:commentEx w15:paraId="37FC4042" w15:done="0"/>
  <w15:commentEx w15:paraId="24F8D3B0" w15:done="0"/>
  <w15:commentEx w15:paraId="791D679B" w15:done="0"/>
  <w15:commentEx w15:paraId="7B2914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E66A" w16cex:dateUtc="2022-08-25T04:15:00Z"/>
  <w16cex:commentExtensible w16cex:durableId="26B1E710" w16cex:dateUtc="2022-08-25T04:18:00Z"/>
  <w16cex:commentExtensible w16cex:durableId="26B1E759" w16cex:dateUtc="2022-08-25T04:19:00Z"/>
  <w16cex:commentExtensible w16cex:durableId="26B1E783" w16cex:dateUtc="2022-08-25T04:20:00Z"/>
  <w16cex:commentExtensible w16cex:durableId="26B1E7C4" w16cex:dateUtc="2022-08-25T04:21:00Z"/>
  <w16cex:commentExtensible w16cex:durableId="26B1E7F0" w16cex:dateUtc="2022-08-25T04:22:00Z"/>
  <w16cex:commentExtensible w16cex:durableId="26B1E836" w16cex:dateUtc="2022-08-25T04:23:00Z"/>
  <w16cex:commentExtensible w16cex:durableId="26B1E847" w16cex:dateUtc="2022-08-25T04:23:00Z"/>
  <w16cex:commentExtensible w16cex:durableId="26B1E86A" w16cex:dateUtc="2022-08-25T04:24:00Z"/>
  <w16cex:commentExtensible w16cex:durableId="26B1E8A0" w16cex:dateUtc="2022-08-25T04:25:00Z"/>
  <w16cex:commentExtensible w16cex:durableId="26B1E8BC" w16cex:dateUtc="2022-08-25T04:25:00Z"/>
  <w16cex:commentExtensible w16cex:durableId="26B1E8D8" w16cex:dateUtc="2022-08-25T04:26:00Z"/>
  <w16cex:commentExtensible w16cex:durableId="26B1E8F2" w16cex:dateUtc="2022-08-25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60FB2" w16cid:durableId="26B1E66A"/>
  <w16cid:commentId w16cid:paraId="53881285" w16cid:durableId="26B1E710"/>
  <w16cid:commentId w16cid:paraId="6BE010AC" w16cid:durableId="26B1E759"/>
  <w16cid:commentId w16cid:paraId="38FDFF07" w16cid:durableId="26B1E783"/>
  <w16cid:commentId w16cid:paraId="3412397C" w16cid:durableId="26B1E7C4"/>
  <w16cid:commentId w16cid:paraId="647776B9" w16cid:durableId="26B1E7F0"/>
  <w16cid:commentId w16cid:paraId="4E464E7E" w16cid:durableId="26B1E836"/>
  <w16cid:commentId w16cid:paraId="7F3CD8B0" w16cid:durableId="26B1E847"/>
  <w16cid:commentId w16cid:paraId="673148B7" w16cid:durableId="26B1E86A"/>
  <w16cid:commentId w16cid:paraId="37FC4042" w16cid:durableId="26B1E8A0"/>
  <w16cid:commentId w16cid:paraId="24F8D3B0" w16cid:durableId="26B1E8BC"/>
  <w16cid:commentId w16cid:paraId="791D679B" w16cid:durableId="26B1E8D8"/>
  <w16cid:commentId w16cid:paraId="7B291443" w16cid:durableId="26B1E8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9995" w14:textId="77777777" w:rsidR="00F239A3" w:rsidRDefault="00F239A3" w:rsidP="00586ABA">
      <w:r>
        <w:separator/>
      </w:r>
    </w:p>
  </w:endnote>
  <w:endnote w:type="continuationSeparator" w:id="0">
    <w:p w14:paraId="25EFBFA8" w14:textId="77777777" w:rsidR="00F239A3" w:rsidRDefault="00F239A3" w:rsidP="0058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DAE04" w14:textId="77777777" w:rsidR="00F239A3" w:rsidRDefault="00F239A3" w:rsidP="00586ABA">
      <w:r>
        <w:separator/>
      </w:r>
    </w:p>
  </w:footnote>
  <w:footnote w:type="continuationSeparator" w:id="0">
    <w:p w14:paraId="7A672643" w14:textId="77777777" w:rsidR="00F239A3" w:rsidRDefault="00F239A3" w:rsidP="00586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59A5"/>
    <w:multiLevelType w:val="multilevel"/>
    <w:tmpl w:val="0C6359A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Yue">
    <w15:presenceInfo w15:providerId="Windows Live" w15:userId="0ea2c0f4eebc6d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wNzEytTQ0MjY2NDRU0lEKTi0uzszPAykwrAUAzNc4+iwAAAA="/>
  </w:docVars>
  <w:rsids>
    <w:rsidRoot w:val="00EA0D97"/>
    <w:rsid w:val="81F5AB6D"/>
    <w:rsid w:val="87B77C39"/>
    <w:rsid w:val="8CB7A66E"/>
    <w:rsid w:val="93BE039E"/>
    <w:rsid w:val="97DF0490"/>
    <w:rsid w:val="9B7EB6ED"/>
    <w:rsid w:val="9F656D40"/>
    <w:rsid w:val="9FF30993"/>
    <w:rsid w:val="A5FF8DF8"/>
    <w:rsid w:val="A6B31125"/>
    <w:rsid w:val="A75B5289"/>
    <w:rsid w:val="A7CDBD01"/>
    <w:rsid w:val="A81F5E3B"/>
    <w:rsid w:val="A9D43AF1"/>
    <w:rsid w:val="ABCF4BDD"/>
    <w:rsid w:val="ACF7EBA1"/>
    <w:rsid w:val="ACFFCB6A"/>
    <w:rsid w:val="ADF78783"/>
    <w:rsid w:val="AE3FB349"/>
    <w:rsid w:val="AEF7C629"/>
    <w:rsid w:val="AF9DF5D9"/>
    <w:rsid w:val="AFD75F64"/>
    <w:rsid w:val="AFDB2A28"/>
    <w:rsid w:val="AFDF838D"/>
    <w:rsid w:val="AFEE07B3"/>
    <w:rsid w:val="B5DF4B22"/>
    <w:rsid w:val="B6D99AA4"/>
    <w:rsid w:val="B6FFB4C0"/>
    <w:rsid w:val="B73ADE36"/>
    <w:rsid w:val="B7B32F27"/>
    <w:rsid w:val="B7FBE26A"/>
    <w:rsid w:val="B9BF335B"/>
    <w:rsid w:val="BB9EEEC8"/>
    <w:rsid w:val="BBFB99F9"/>
    <w:rsid w:val="BD7D90C6"/>
    <w:rsid w:val="BDBF21DA"/>
    <w:rsid w:val="BDE8E834"/>
    <w:rsid w:val="BE1F2AC3"/>
    <w:rsid w:val="BEBFA5CB"/>
    <w:rsid w:val="BEF7F94E"/>
    <w:rsid w:val="BF7C511E"/>
    <w:rsid w:val="BF7CE97F"/>
    <w:rsid w:val="BFBC3924"/>
    <w:rsid w:val="BFD5C856"/>
    <w:rsid w:val="BFFE1207"/>
    <w:rsid w:val="BFFF4951"/>
    <w:rsid w:val="C8BC4503"/>
    <w:rsid w:val="CB7BFD0A"/>
    <w:rsid w:val="CBEFECED"/>
    <w:rsid w:val="CF7FE132"/>
    <w:rsid w:val="CFFE83BB"/>
    <w:rsid w:val="D339D070"/>
    <w:rsid w:val="D37B16F6"/>
    <w:rsid w:val="D6EB81B8"/>
    <w:rsid w:val="D8BDB7A1"/>
    <w:rsid w:val="DB6E7FDA"/>
    <w:rsid w:val="DBAF1BE9"/>
    <w:rsid w:val="DBEF5611"/>
    <w:rsid w:val="DBFFA252"/>
    <w:rsid w:val="DC574AA9"/>
    <w:rsid w:val="DCFFD6F5"/>
    <w:rsid w:val="DD746F18"/>
    <w:rsid w:val="DE2ED1C1"/>
    <w:rsid w:val="DECBDD73"/>
    <w:rsid w:val="DEDF5764"/>
    <w:rsid w:val="DEFD24B8"/>
    <w:rsid w:val="DF14C6EC"/>
    <w:rsid w:val="DF916D83"/>
    <w:rsid w:val="DFB840BB"/>
    <w:rsid w:val="DFBB55A0"/>
    <w:rsid w:val="DFEA9829"/>
    <w:rsid w:val="DFEF3493"/>
    <w:rsid w:val="DFF78FC1"/>
    <w:rsid w:val="DFFBE60E"/>
    <w:rsid w:val="E2BF13A1"/>
    <w:rsid w:val="E36F6603"/>
    <w:rsid w:val="E5F0A5F2"/>
    <w:rsid w:val="E6234FC8"/>
    <w:rsid w:val="E6FC77B6"/>
    <w:rsid w:val="E6FE06B5"/>
    <w:rsid w:val="E747AE4F"/>
    <w:rsid w:val="E75D3DA0"/>
    <w:rsid w:val="E7B1FB0C"/>
    <w:rsid w:val="E7E72B76"/>
    <w:rsid w:val="E7FF07E9"/>
    <w:rsid w:val="E89F5A7C"/>
    <w:rsid w:val="E9FFDA9E"/>
    <w:rsid w:val="EBBF48E9"/>
    <w:rsid w:val="EBBF8750"/>
    <w:rsid w:val="EBD8C93D"/>
    <w:rsid w:val="EBDE8431"/>
    <w:rsid w:val="ECD31305"/>
    <w:rsid w:val="ECEB71BE"/>
    <w:rsid w:val="ED6EE146"/>
    <w:rsid w:val="ED71BBA3"/>
    <w:rsid w:val="ED7BF431"/>
    <w:rsid w:val="EDBA7325"/>
    <w:rsid w:val="EDF7E1EA"/>
    <w:rsid w:val="EDFF9987"/>
    <w:rsid w:val="EE3F532C"/>
    <w:rsid w:val="EE565E67"/>
    <w:rsid w:val="EF9E8154"/>
    <w:rsid w:val="EFA08CD8"/>
    <w:rsid w:val="EFCF377B"/>
    <w:rsid w:val="EFDAB936"/>
    <w:rsid w:val="EFFB7CCA"/>
    <w:rsid w:val="EFFD7FAB"/>
    <w:rsid w:val="EFFDB560"/>
    <w:rsid w:val="EFFF2844"/>
    <w:rsid w:val="F26D6C4F"/>
    <w:rsid w:val="F3F5D6DE"/>
    <w:rsid w:val="F5A986F7"/>
    <w:rsid w:val="F5C4133F"/>
    <w:rsid w:val="F5F571F2"/>
    <w:rsid w:val="F5FCE072"/>
    <w:rsid w:val="F6F742C6"/>
    <w:rsid w:val="F6FDFCB8"/>
    <w:rsid w:val="F71FCC48"/>
    <w:rsid w:val="F76E2D86"/>
    <w:rsid w:val="F7BEE66C"/>
    <w:rsid w:val="F7E73F3D"/>
    <w:rsid w:val="F7EBCA2A"/>
    <w:rsid w:val="F7EF361C"/>
    <w:rsid w:val="F7FD6909"/>
    <w:rsid w:val="F7FF9700"/>
    <w:rsid w:val="F99F02A5"/>
    <w:rsid w:val="F9B02CC2"/>
    <w:rsid w:val="F9DAC050"/>
    <w:rsid w:val="F9F73810"/>
    <w:rsid w:val="FA1784D2"/>
    <w:rsid w:val="FA3F638A"/>
    <w:rsid w:val="FAD70455"/>
    <w:rsid w:val="FADE402F"/>
    <w:rsid w:val="FADFCCE4"/>
    <w:rsid w:val="FAE13461"/>
    <w:rsid w:val="FB17C257"/>
    <w:rsid w:val="FB464308"/>
    <w:rsid w:val="FB6F1470"/>
    <w:rsid w:val="FB6F323A"/>
    <w:rsid w:val="FB7FD3A0"/>
    <w:rsid w:val="FBCB496C"/>
    <w:rsid w:val="FBEFFB4E"/>
    <w:rsid w:val="FBF1D2B7"/>
    <w:rsid w:val="FBF70EA3"/>
    <w:rsid w:val="FBF75818"/>
    <w:rsid w:val="FBF987B6"/>
    <w:rsid w:val="FBFD609B"/>
    <w:rsid w:val="FC3B8B0C"/>
    <w:rsid w:val="FCAABA44"/>
    <w:rsid w:val="FCEC2738"/>
    <w:rsid w:val="FCFFE3DC"/>
    <w:rsid w:val="FD769CA8"/>
    <w:rsid w:val="FDBED120"/>
    <w:rsid w:val="FDCDB7C4"/>
    <w:rsid w:val="FDFD38BB"/>
    <w:rsid w:val="FDFE45EF"/>
    <w:rsid w:val="FDFE83A5"/>
    <w:rsid w:val="FE9EC159"/>
    <w:rsid w:val="FEBF0F23"/>
    <w:rsid w:val="FEDF7EB9"/>
    <w:rsid w:val="FEDFDD53"/>
    <w:rsid w:val="FEF50806"/>
    <w:rsid w:val="FEFB30DB"/>
    <w:rsid w:val="FF1CB14B"/>
    <w:rsid w:val="FF214E79"/>
    <w:rsid w:val="FF975733"/>
    <w:rsid w:val="FF9B93A7"/>
    <w:rsid w:val="FFBC0C5E"/>
    <w:rsid w:val="FFBEE930"/>
    <w:rsid w:val="FFC9CE43"/>
    <w:rsid w:val="FFD51891"/>
    <w:rsid w:val="FFDD994D"/>
    <w:rsid w:val="FFDF51F8"/>
    <w:rsid w:val="FFE301BC"/>
    <w:rsid w:val="FFE759D6"/>
    <w:rsid w:val="FFE93D58"/>
    <w:rsid w:val="FFEA634B"/>
    <w:rsid w:val="FFEE993E"/>
    <w:rsid w:val="FFEFAA13"/>
    <w:rsid w:val="FFF44B8C"/>
    <w:rsid w:val="FFF50A84"/>
    <w:rsid w:val="FFF61B42"/>
    <w:rsid w:val="FFF91B2C"/>
    <w:rsid w:val="FFFB0887"/>
    <w:rsid w:val="FFFD2E73"/>
    <w:rsid w:val="FFFD3742"/>
    <w:rsid w:val="FFFDD17E"/>
    <w:rsid w:val="FFFE40C3"/>
    <w:rsid w:val="FFFF0BC5"/>
    <w:rsid w:val="FFFF1062"/>
    <w:rsid w:val="FFFF5D5E"/>
    <w:rsid w:val="FFFF64BC"/>
    <w:rsid w:val="FFFF6E71"/>
    <w:rsid w:val="FFFF882B"/>
    <w:rsid w:val="FFFF8C6B"/>
    <w:rsid w:val="FFFF9323"/>
    <w:rsid w:val="00012C97"/>
    <w:rsid w:val="00013D05"/>
    <w:rsid w:val="0005083B"/>
    <w:rsid w:val="00050EDF"/>
    <w:rsid w:val="0007145B"/>
    <w:rsid w:val="00086737"/>
    <w:rsid w:val="000C2A08"/>
    <w:rsid w:val="000C3332"/>
    <w:rsid w:val="000D1BFA"/>
    <w:rsid w:val="000F75AA"/>
    <w:rsid w:val="001002FF"/>
    <w:rsid w:val="001252C6"/>
    <w:rsid w:val="0013160C"/>
    <w:rsid w:val="00141834"/>
    <w:rsid w:val="00142926"/>
    <w:rsid w:val="001678B0"/>
    <w:rsid w:val="0017424D"/>
    <w:rsid w:val="00186B6C"/>
    <w:rsid w:val="001930A6"/>
    <w:rsid w:val="001934ED"/>
    <w:rsid w:val="001940B6"/>
    <w:rsid w:val="001A2DBC"/>
    <w:rsid w:val="001A5EED"/>
    <w:rsid w:val="001B0677"/>
    <w:rsid w:val="001B149E"/>
    <w:rsid w:val="001B4DD8"/>
    <w:rsid w:val="001C17DB"/>
    <w:rsid w:val="001C357E"/>
    <w:rsid w:val="001C65FD"/>
    <w:rsid w:val="001D3B23"/>
    <w:rsid w:val="001E41E3"/>
    <w:rsid w:val="001E6191"/>
    <w:rsid w:val="00200022"/>
    <w:rsid w:val="0020494F"/>
    <w:rsid w:val="002407E9"/>
    <w:rsid w:val="00241F12"/>
    <w:rsid w:val="00245112"/>
    <w:rsid w:val="0027083F"/>
    <w:rsid w:val="002805EF"/>
    <w:rsid w:val="002809AB"/>
    <w:rsid w:val="002B1446"/>
    <w:rsid w:val="002B27DA"/>
    <w:rsid w:val="002B50C6"/>
    <w:rsid w:val="002C348D"/>
    <w:rsid w:val="002E3368"/>
    <w:rsid w:val="002F4BAA"/>
    <w:rsid w:val="00302D5B"/>
    <w:rsid w:val="003170F9"/>
    <w:rsid w:val="00343A83"/>
    <w:rsid w:val="00354103"/>
    <w:rsid w:val="00367AAB"/>
    <w:rsid w:val="003821BF"/>
    <w:rsid w:val="0039356D"/>
    <w:rsid w:val="00394086"/>
    <w:rsid w:val="003C3FEC"/>
    <w:rsid w:val="003C7303"/>
    <w:rsid w:val="003D678A"/>
    <w:rsid w:val="003D75AF"/>
    <w:rsid w:val="003E4914"/>
    <w:rsid w:val="003F62C6"/>
    <w:rsid w:val="003F659B"/>
    <w:rsid w:val="00406800"/>
    <w:rsid w:val="00417454"/>
    <w:rsid w:val="004246E2"/>
    <w:rsid w:val="00424D4C"/>
    <w:rsid w:val="00433466"/>
    <w:rsid w:val="0043517B"/>
    <w:rsid w:val="00441F37"/>
    <w:rsid w:val="004514B9"/>
    <w:rsid w:val="00467E8F"/>
    <w:rsid w:val="00487C55"/>
    <w:rsid w:val="00494E08"/>
    <w:rsid w:val="004A1AC5"/>
    <w:rsid w:val="004A5234"/>
    <w:rsid w:val="004C768B"/>
    <w:rsid w:val="004F4C6A"/>
    <w:rsid w:val="0051019D"/>
    <w:rsid w:val="00532165"/>
    <w:rsid w:val="00543C9A"/>
    <w:rsid w:val="0055434B"/>
    <w:rsid w:val="00554FCE"/>
    <w:rsid w:val="00564761"/>
    <w:rsid w:val="00572D42"/>
    <w:rsid w:val="00586ABA"/>
    <w:rsid w:val="00590F99"/>
    <w:rsid w:val="005B4433"/>
    <w:rsid w:val="005E3A44"/>
    <w:rsid w:val="005F22B0"/>
    <w:rsid w:val="00611008"/>
    <w:rsid w:val="00623F3B"/>
    <w:rsid w:val="00627C33"/>
    <w:rsid w:val="006336D6"/>
    <w:rsid w:val="00670ABE"/>
    <w:rsid w:val="0067432E"/>
    <w:rsid w:val="00683F7D"/>
    <w:rsid w:val="00691288"/>
    <w:rsid w:val="006A4D48"/>
    <w:rsid w:val="006A68D5"/>
    <w:rsid w:val="006B526F"/>
    <w:rsid w:val="006C2781"/>
    <w:rsid w:val="007208E5"/>
    <w:rsid w:val="007215B7"/>
    <w:rsid w:val="00722F02"/>
    <w:rsid w:val="007463A9"/>
    <w:rsid w:val="00750EE6"/>
    <w:rsid w:val="00760508"/>
    <w:rsid w:val="00767176"/>
    <w:rsid w:val="007B4BFA"/>
    <w:rsid w:val="007C34A7"/>
    <w:rsid w:val="007C750A"/>
    <w:rsid w:val="007D01D6"/>
    <w:rsid w:val="007D1E8E"/>
    <w:rsid w:val="007D3E1B"/>
    <w:rsid w:val="007F4DBD"/>
    <w:rsid w:val="00801E27"/>
    <w:rsid w:val="00827D84"/>
    <w:rsid w:val="00865B76"/>
    <w:rsid w:val="008864A3"/>
    <w:rsid w:val="00897A25"/>
    <w:rsid w:val="008B75D5"/>
    <w:rsid w:val="008E2017"/>
    <w:rsid w:val="008E30CF"/>
    <w:rsid w:val="00904837"/>
    <w:rsid w:val="00906713"/>
    <w:rsid w:val="00907496"/>
    <w:rsid w:val="009162E7"/>
    <w:rsid w:val="0091766D"/>
    <w:rsid w:val="009430D3"/>
    <w:rsid w:val="009804D3"/>
    <w:rsid w:val="009B1111"/>
    <w:rsid w:val="009C2CDD"/>
    <w:rsid w:val="009C6F3C"/>
    <w:rsid w:val="009D1CC7"/>
    <w:rsid w:val="009E69F8"/>
    <w:rsid w:val="009F2C23"/>
    <w:rsid w:val="00A10B69"/>
    <w:rsid w:val="00A2142D"/>
    <w:rsid w:val="00A215F5"/>
    <w:rsid w:val="00A32781"/>
    <w:rsid w:val="00A35097"/>
    <w:rsid w:val="00A35EA3"/>
    <w:rsid w:val="00A377ED"/>
    <w:rsid w:val="00A42B66"/>
    <w:rsid w:val="00A508D2"/>
    <w:rsid w:val="00A67E7F"/>
    <w:rsid w:val="00A76DD1"/>
    <w:rsid w:val="00A804C8"/>
    <w:rsid w:val="00A84FAE"/>
    <w:rsid w:val="00A93AFE"/>
    <w:rsid w:val="00AA085E"/>
    <w:rsid w:val="00AC0190"/>
    <w:rsid w:val="00AC0D08"/>
    <w:rsid w:val="00AC6463"/>
    <w:rsid w:val="00AC7B48"/>
    <w:rsid w:val="00AC7D3B"/>
    <w:rsid w:val="00AD07F3"/>
    <w:rsid w:val="00AD44A3"/>
    <w:rsid w:val="00AF040F"/>
    <w:rsid w:val="00B109CC"/>
    <w:rsid w:val="00B2674C"/>
    <w:rsid w:val="00B31450"/>
    <w:rsid w:val="00B43F3D"/>
    <w:rsid w:val="00B57054"/>
    <w:rsid w:val="00B86C86"/>
    <w:rsid w:val="00BC3932"/>
    <w:rsid w:val="00BC39B2"/>
    <w:rsid w:val="00BC4989"/>
    <w:rsid w:val="00BC6080"/>
    <w:rsid w:val="00BD06BA"/>
    <w:rsid w:val="00BD6B56"/>
    <w:rsid w:val="00BE3D17"/>
    <w:rsid w:val="00BF37A4"/>
    <w:rsid w:val="00C05302"/>
    <w:rsid w:val="00C12E9A"/>
    <w:rsid w:val="00C3496A"/>
    <w:rsid w:val="00C351E7"/>
    <w:rsid w:val="00C4455B"/>
    <w:rsid w:val="00C524D9"/>
    <w:rsid w:val="00C554E5"/>
    <w:rsid w:val="00C72077"/>
    <w:rsid w:val="00C724D1"/>
    <w:rsid w:val="00C95A07"/>
    <w:rsid w:val="00CC0545"/>
    <w:rsid w:val="00CE3601"/>
    <w:rsid w:val="00D03E41"/>
    <w:rsid w:val="00D14D2A"/>
    <w:rsid w:val="00D1575D"/>
    <w:rsid w:val="00D3080A"/>
    <w:rsid w:val="00D31195"/>
    <w:rsid w:val="00D46129"/>
    <w:rsid w:val="00D51197"/>
    <w:rsid w:val="00D51351"/>
    <w:rsid w:val="00D54172"/>
    <w:rsid w:val="00D63720"/>
    <w:rsid w:val="00D75FB9"/>
    <w:rsid w:val="00D804AD"/>
    <w:rsid w:val="00DB2494"/>
    <w:rsid w:val="00DC7DE3"/>
    <w:rsid w:val="00E02752"/>
    <w:rsid w:val="00E0340E"/>
    <w:rsid w:val="00E23B0D"/>
    <w:rsid w:val="00E43D77"/>
    <w:rsid w:val="00E818EE"/>
    <w:rsid w:val="00E94257"/>
    <w:rsid w:val="00EA0D97"/>
    <w:rsid w:val="00EA0FFA"/>
    <w:rsid w:val="00EB6FA4"/>
    <w:rsid w:val="00EC5AD3"/>
    <w:rsid w:val="00ED0175"/>
    <w:rsid w:val="00EF62FB"/>
    <w:rsid w:val="00F05904"/>
    <w:rsid w:val="00F1181F"/>
    <w:rsid w:val="00F14970"/>
    <w:rsid w:val="00F16678"/>
    <w:rsid w:val="00F239A3"/>
    <w:rsid w:val="00F35DE8"/>
    <w:rsid w:val="00FA0437"/>
    <w:rsid w:val="00FA1B15"/>
    <w:rsid w:val="00FB558E"/>
    <w:rsid w:val="00FB7AB6"/>
    <w:rsid w:val="00FD35E7"/>
    <w:rsid w:val="00FE4DC0"/>
    <w:rsid w:val="09FD8DEE"/>
    <w:rsid w:val="0BF7D833"/>
    <w:rsid w:val="0DB7D279"/>
    <w:rsid w:val="0EFAD6B9"/>
    <w:rsid w:val="0F746950"/>
    <w:rsid w:val="0F7FD61D"/>
    <w:rsid w:val="154F1819"/>
    <w:rsid w:val="15FFFFBA"/>
    <w:rsid w:val="18CF41F0"/>
    <w:rsid w:val="1AFE9440"/>
    <w:rsid w:val="1DFFEC3B"/>
    <w:rsid w:val="1FFEC684"/>
    <w:rsid w:val="1FFFF658"/>
    <w:rsid w:val="22F03A72"/>
    <w:rsid w:val="25FFA71C"/>
    <w:rsid w:val="27D95F10"/>
    <w:rsid w:val="27EB81A3"/>
    <w:rsid w:val="2BF75734"/>
    <w:rsid w:val="2BFD0568"/>
    <w:rsid w:val="2E3F0BF9"/>
    <w:rsid w:val="2E534DBA"/>
    <w:rsid w:val="2F6DC1CF"/>
    <w:rsid w:val="2FFFA5EC"/>
    <w:rsid w:val="333F66E8"/>
    <w:rsid w:val="35F8BFE0"/>
    <w:rsid w:val="373923A5"/>
    <w:rsid w:val="37432223"/>
    <w:rsid w:val="37F91733"/>
    <w:rsid w:val="39F1D426"/>
    <w:rsid w:val="3A9B0836"/>
    <w:rsid w:val="3B2F2921"/>
    <w:rsid w:val="3BD1C587"/>
    <w:rsid w:val="3BFF9C11"/>
    <w:rsid w:val="3DE760C1"/>
    <w:rsid w:val="3DFF35FB"/>
    <w:rsid w:val="3ED76FF8"/>
    <w:rsid w:val="3EFFCA40"/>
    <w:rsid w:val="3FBEAAFA"/>
    <w:rsid w:val="3FD730FD"/>
    <w:rsid w:val="3FEB893D"/>
    <w:rsid w:val="3FF76295"/>
    <w:rsid w:val="45DB30BB"/>
    <w:rsid w:val="476F5041"/>
    <w:rsid w:val="4A3FA48D"/>
    <w:rsid w:val="4B7C1F56"/>
    <w:rsid w:val="4DAE2486"/>
    <w:rsid w:val="4DBFF8B0"/>
    <w:rsid w:val="4DDF874B"/>
    <w:rsid w:val="4F8D6E77"/>
    <w:rsid w:val="4FF78A4B"/>
    <w:rsid w:val="4FFDD9E5"/>
    <w:rsid w:val="4FFECB96"/>
    <w:rsid w:val="50F4E8E8"/>
    <w:rsid w:val="53DFFF88"/>
    <w:rsid w:val="53E797AA"/>
    <w:rsid w:val="56BB251E"/>
    <w:rsid w:val="56D29138"/>
    <w:rsid w:val="57F546A6"/>
    <w:rsid w:val="59DE57C9"/>
    <w:rsid w:val="59FF1AEF"/>
    <w:rsid w:val="5AD44810"/>
    <w:rsid w:val="5B9EC84D"/>
    <w:rsid w:val="5BA95522"/>
    <w:rsid w:val="5DBF4B05"/>
    <w:rsid w:val="5F431D4F"/>
    <w:rsid w:val="5F4CA0ED"/>
    <w:rsid w:val="5F5EA17A"/>
    <w:rsid w:val="5F774FC6"/>
    <w:rsid w:val="5F7E26B9"/>
    <w:rsid w:val="5FD3DA70"/>
    <w:rsid w:val="5FEFDA08"/>
    <w:rsid w:val="5FFF65F2"/>
    <w:rsid w:val="60D93538"/>
    <w:rsid w:val="64ADD11B"/>
    <w:rsid w:val="65C6AE6C"/>
    <w:rsid w:val="679EA74E"/>
    <w:rsid w:val="67F54963"/>
    <w:rsid w:val="6A99ADE3"/>
    <w:rsid w:val="6ADEA270"/>
    <w:rsid w:val="6AF54C29"/>
    <w:rsid w:val="6AFFFD90"/>
    <w:rsid w:val="6B7753BB"/>
    <w:rsid w:val="6BB58BFB"/>
    <w:rsid w:val="6BDF461C"/>
    <w:rsid w:val="6BE688C1"/>
    <w:rsid w:val="6BFFFFBE"/>
    <w:rsid w:val="6CF34E50"/>
    <w:rsid w:val="6E796041"/>
    <w:rsid w:val="6EF754A0"/>
    <w:rsid w:val="6EFDFA10"/>
    <w:rsid w:val="6F2FADC3"/>
    <w:rsid w:val="6F5E7A1E"/>
    <w:rsid w:val="6F716B56"/>
    <w:rsid w:val="6F9BB9E8"/>
    <w:rsid w:val="6FBB8D91"/>
    <w:rsid w:val="6FDB4C26"/>
    <w:rsid w:val="6FDE2265"/>
    <w:rsid w:val="6FF36FED"/>
    <w:rsid w:val="6FFBE04A"/>
    <w:rsid w:val="6FFF30AC"/>
    <w:rsid w:val="6FFF6A43"/>
    <w:rsid w:val="6FFF9699"/>
    <w:rsid w:val="70EC27DE"/>
    <w:rsid w:val="73755918"/>
    <w:rsid w:val="73DF1EF1"/>
    <w:rsid w:val="73FB640C"/>
    <w:rsid w:val="7595AF8F"/>
    <w:rsid w:val="75FB9F28"/>
    <w:rsid w:val="76EFA2FF"/>
    <w:rsid w:val="76F74DD9"/>
    <w:rsid w:val="772EED45"/>
    <w:rsid w:val="77476E25"/>
    <w:rsid w:val="77972536"/>
    <w:rsid w:val="779F2707"/>
    <w:rsid w:val="77AF209A"/>
    <w:rsid w:val="77BFFE63"/>
    <w:rsid w:val="77EF91E0"/>
    <w:rsid w:val="77F6C7AC"/>
    <w:rsid w:val="77FF9B3F"/>
    <w:rsid w:val="787B9B7D"/>
    <w:rsid w:val="793F2AF1"/>
    <w:rsid w:val="799BEF62"/>
    <w:rsid w:val="7A799BED"/>
    <w:rsid w:val="7AAF5EC7"/>
    <w:rsid w:val="7AF78169"/>
    <w:rsid w:val="7AFF5CAF"/>
    <w:rsid w:val="7B3F3CD5"/>
    <w:rsid w:val="7BD7FF98"/>
    <w:rsid w:val="7BE41307"/>
    <w:rsid w:val="7BFD47AC"/>
    <w:rsid w:val="7C87B2AF"/>
    <w:rsid w:val="7CD7AAAD"/>
    <w:rsid w:val="7D47B312"/>
    <w:rsid w:val="7D5A5E06"/>
    <w:rsid w:val="7D5E9ED2"/>
    <w:rsid w:val="7D9F9DED"/>
    <w:rsid w:val="7DBD949A"/>
    <w:rsid w:val="7DD68636"/>
    <w:rsid w:val="7DDDE6AD"/>
    <w:rsid w:val="7DDF3991"/>
    <w:rsid w:val="7DE9277C"/>
    <w:rsid w:val="7E324D20"/>
    <w:rsid w:val="7E4E42F6"/>
    <w:rsid w:val="7EA21C32"/>
    <w:rsid w:val="7EDD360C"/>
    <w:rsid w:val="7EDF801B"/>
    <w:rsid w:val="7EE7E429"/>
    <w:rsid w:val="7EF76567"/>
    <w:rsid w:val="7EF7BF5B"/>
    <w:rsid w:val="7EFBF7F5"/>
    <w:rsid w:val="7EFD0524"/>
    <w:rsid w:val="7EFDAB68"/>
    <w:rsid w:val="7EFF9455"/>
    <w:rsid w:val="7F3D7F2D"/>
    <w:rsid w:val="7F567112"/>
    <w:rsid w:val="7F5F61E6"/>
    <w:rsid w:val="7F5FA9F1"/>
    <w:rsid w:val="7F6F4A0F"/>
    <w:rsid w:val="7F76704F"/>
    <w:rsid w:val="7F776E64"/>
    <w:rsid w:val="7F7A7BE5"/>
    <w:rsid w:val="7F7BBB5E"/>
    <w:rsid w:val="7F7F9A86"/>
    <w:rsid w:val="7FADDED8"/>
    <w:rsid w:val="7FBF4F48"/>
    <w:rsid w:val="7FBFF951"/>
    <w:rsid w:val="7FCBFC9E"/>
    <w:rsid w:val="7FCDECB7"/>
    <w:rsid w:val="7FD9E428"/>
    <w:rsid w:val="7FDF0570"/>
    <w:rsid w:val="7FDF12A9"/>
    <w:rsid w:val="7FEB18AA"/>
    <w:rsid w:val="7FEDB436"/>
    <w:rsid w:val="7FEF24F9"/>
    <w:rsid w:val="7FF75BB2"/>
    <w:rsid w:val="7FF9B34C"/>
    <w:rsid w:val="7FFBBF60"/>
    <w:rsid w:val="7FFD953F"/>
    <w:rsid w:val="7FFF8913"/>
    <w:rsid w:val="7FFFD4F4"/>
    <w:rsid w:val="7FFFF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B32F1"/>
  <w15:docId w15:val="{084FA852-2595-47D3-9FF9-BE9AA64B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rPr>
      <w:sz w:val="20"/>
      <w:szCs w:val="20"/>
    </w:rPr>
  </w:style>
  <w:style w:type="paragraph" w:styleId="a5">
    <w:name w:val="Normal (Web)"/>
    <w:basedOn w:val="a"/>
    <w:uiPriority w:val="99"/>
    <w:unhideWhenUsed/>
    <w:qFormat/>
    <w:pPr>
      <w:widowControl/>
      <w:spacing w:before="100" w:beforeAutospacing="1" w:after="100" w:afterAutospacing="1"/>
      <w:jc w:val="left"/>
    </w:pPr>
    <w:rPr>
      <w:rFonts w:ascii="SimSun" w:eastAsia="SimSun" w:hAnsi="SimSun" w:cs="SimSun"/>
      <w:kern w:val="0"/>
      <w:sz w:val="24"/>
    </w:rPr>
  </w:style>
  <w:style w:type="paragraph" w:styleId="a6">
    <w:name w:val="annotation subject"/>
    <w:basedOn w:val="a3"/>
    <w:next w:val="a3"/>
    <w:link w:val="a7"/>
    <w:uiPriority w:val="99"/>
    <w:semiHidden/>
    <w:unhideWhenUsed/>
    <w:qFormat/>
    <w:rPr>
      <w:b/>
      <w:bCs/>
    </w:rPr>
  </w:style>
  <w:style w:type="character" w:styleId="a8">
    <w:name w:val="annotation reference"/>
    <w:basedOn w:val="a0"/>
    <w:uiPriority w:val="99"/>
    <w:semiHidden/>
    <w:unhideWhenUsed/>
    <w:qFormat/>
    <w:rPr>
      <w:sz w:val="16"/>
      <w:szCs w:val="16"/>
    </w:rPr>
  </w:style>
  <w:style w:type="paragraph" w:styleId="a9">
    <w:name w:val="List Paragraph"/>
    <w:basedOn w:val="a"/>
    <w:uiPriority w:val="34"/>
    <w:qFormat/>
    <w:pPr>
      <w:ind w:firstLineChars="200" w:firstLine="420"/>
    </w:pPr>
  </w:style>
  <w:style w:type="paragraph" w:customStyle="1" w:styleId="1">
    <w:name w:val="列表段落1"/>
    <w:basedOn w:val="a"/>
    <w:qFormat/>
    <w:pPr>
      <w:ind w:firstLineChars="200" w:firstLine="420"/>
    </w:pPr>
    <w:rPr>
      <w:rFonts w:ascii="DengXian" w:eastAsia="DengXian" w:hAnsi="DengXian" w:cs="Times New Roman"/>
      <w:szCs w:val="21"/>
    </w:rPr>
  </w:style>
  <w:style w:type="character" w:customStyle="1" w:styleId="16">
    <w:name w:val="16"/>
    <w:basedOn w:val="a0"/>
    <w:qFormat/>
    <w:rPr>
      <w:rFonts w:ascii="DengXian" w:eastAsia="DengXian" w:hAnsi="DengXian" w:hint="eastAsia"/>
    </w:rPr>
  </w:style>
  <w:style w:type="character" w:customStyle="1" w:styleId="a4">
    <w:name w:val="批注文字 字符"/>
    <w:basedOn w:val="a0"/>
    <w:link w:val="a3"/>
    <w:uiPriority w:val="99"/>
    <w:semiHidden/>
    <w:qFormat/>
    <w:rPr>
      <w:kern w:val="2"/>
    </w:rPr>
  </w:style>
  <w:style w:type="character" w:customStyle="1" w:styleId="a7">
    <w:name w:val="批注主题 字符"/>
    <w:basedOn w:val="a4"/>
    <w:link w:val="a6"/>
    <w:uiPriority w:val="99"/>
    <w:semiHidden/>
    <w:qFormat/>
    <w:rPr>
      <w:b/>
      <w:bCs/>
      <w:kern w:val="2"/>
    </w:rPr>
  </w:style>
  <w:style w:type="paragraph" w:customStyle="1" w:styleId="10">
    <w:name w:val="修订1"/>
    <w:hidden/>
    <w:uiPriority w:val="99"/>
    <w:semiHidden/>
    <w:qFormat/>
    <w:rPr>
      <w:kern w:val="2"/>
      <w:sz w:val="21"/>
      <w:szCs w:val="24"/>
    </w:rPr>
  </w:style>
  <w:style w:type="character" w:customStyle="1" w:styleId="highlight">
    <w:name w:val="highlight"/>
    <w:basedOn w:val="a0"/>
    <w:qFormat/>
  </w:style>
  <w:style w:type="paragraph" w:styleId="aa">
    <w:name w:val="header"/>
    <w:basedOn w:val="a"/>
    <w:link w:val="ab"/>
    <w:uiPriority w:val="99"/>
    <w:unhideWhenUsed/>
    <w:rsid w:val="00586ABA"/>
    <w:pPr>
      <w:tabs>
        <w:tab w:val="center" w:pos="4680"/>
        <w:tab w:val="right" w:pos="9360"/>
      </w:tabs>
    </w:pPr>
  </w:style>
  <w:style w:type="character" w:customStyle="1" w:styleId="ab">
    <w:name w:val="页眉 字符"/>
    <w:basedOn w:val="a0"/>
    <w:link w:val="aa"/>
    <w:uiPriority w:val="99"/>
    <w:rsid w:val="00586ABA"/>
    <w:rPr>
      <w:kern w:val="2"/>
      <w:sz w:val="21"/>
      <w:szCs w:val="24"/>
    </w:rPr>
  </w:style>
  <w:style w:type="paragraph" w:styleId="ac">
    <w:name w:val="footer"/>
    <w:basedOn w:val="a"/>
    <w:link w:val="ad"/>
    <w:uiPriority w:val="99"/>
    <w:unhideWhenUsed/>
    <w:rsid w:val="00586ABA"/>
    <w:pPr>
      <w:tabs>
        <w:tab w:val="center" w:pos="4680"/>
        <w:tab w:val="right" w:pos="9360"/>
      </w:tabs>
    </w:pPr>
  </w:style>
  <w:style w:type="character" w:customStyle="1" w:styleId="ad">
    <w:name w:val="页脚 字符"/>
    <w:basedOn w:val="a0"/>
    <w:link w:val="ac"/>
    <w:uiPriority w:val="99"/>
    <w:rsid w:val="00586AB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A4352</dc:creator>
  <cp:lastModifiedBy>Hu Yue</cp:lastModifiedBy>
  <cp:revision>124</cp:revision>
  <dcterms:created xsi:type="dcterms:W3CDTF">2022-08-11T07:01:00Z</dcterms:created>
  <dcterms:modified xsi:type="dcterms:W3CDTF">2022-08-25T04:26:00Z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39B21A349FF28A6831BBF362AE8819F7</vt:lpwstr>
  </property>
</Properties>
</file>